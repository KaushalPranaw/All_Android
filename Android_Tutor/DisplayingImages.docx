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66C" w:rsidRPr="00B2366C" w:rsidRDefault="00B2366C" w:rsidP="00B2366C">
      <w:pPr>
        <w:spacing w:before="100" w:beforeAutospacing="1" w:after="100" w:afterAutospacing="1" w:line="240" w:lineRule="auto"/>
        <w:outlineLvl w:val="0"/>
        <w:rPr>
          <w:ins w:id="0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1" w:author="Unknown">
        <w:r w:rsidRPr="00B2366C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 xml:space="preserve">Displaying images from SD card in Android </w:t>
        </w:r>
      </w:ins>
    </w:p>
    <w:p w:rsidR="00B2366C" w:rsidRPr="00B2366C" w:rsidRDefault="00B2366C" w:rsidP="00B2366C">
      <w:pPr>
        <w:spacing w:after="0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</w:rPr>
      </w:pPr>
      <w:ins w:id="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03.31.2011 </w:t>
        </w:r>
      </w:ins>
    </w:p>
    <w:p w:rsidR="00B2366C" w:rsidRPr="00B2366C" w:rsidRDefault="00B2366C" w:rsidP="00B2366C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</w:rPr>
      </w:pPr>
      <w:ins w:id="5" w:author="Unknown">
        <w:r w:rsidRPr="00B2366C">
          <w:rPr>
            <w:rFonts w:ascii="Times New Roman" w:eastAsia="Times New Roman" w:hAnsi="Times New Roman" w:cs="Times New Roman"/>
            <w:color w:val="DDDDDD"/>
            <w:sz w:val="24"/>
            <w:szCs w:val="24"/>
          </w:rPr>
          <w:t>|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Times New Roman" w:eastAsia="Times New Roman" w:hAnsi="Times New Roman" w:cs="Times New Roman"/>
            <w:sz w:val="21"/>
            <w:szCs w:val="21"/>
          </w:rPr>
          <w:t xml:space="preserve">80025 views </w:t>
        </w:r>
        <w:r w:rsidRPr="00B2366C">
          <w:rPr>
            <w:rFonts w:ascii="Times New Roman" w:eastAsia="Times New Roman" w:hAnsi="Times New Roman" w:cs="Times New Roman"/>
            <w:color w:val="DDDDDD"/>
            <w:sz w:val="24"/>
            <w:szCs w:val="24"/>
          </w:rPr>
          <w:t>|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B2366C" w:rsidRPr="00B2366C" w:rsidRDefault="00B2366C" w:rsidP="00B2366C">
      <w:pPr>
        <w:spacing w:after="0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</w:rPr>
      </w:pPr>
      <w:ins w:id="7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Below you will find </w:t>
        </w:r>
        <w:proofErr w:type="gram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Android example of how to access and display images that are stored on your SD card.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I wrote 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"http://mihaifonoage.blogspot.com/2009/11/displaying-images-from-sd-card-in.html"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part 2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for this article, where images are loaded in the background using an asynchronous task. It is an improvement over this article, but I strongly suggest trying this one first to fully appreciate the differences between the two approaches.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The main idea is to make use of the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MediaStore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class, which is a Media provider that contains data for all available media on both internal and external storage devices (such as an SD card). An adapter is used as a bridge between the data and the view.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>The activity is shown below:</w:t>
        </w:r>
      </w:ins>
    </w:p>
    <w:p w:rsidR="00B2366C" w:rsidRPr="00B2366C" w:rsidRDefault="00B2366C" w:rsidP="00B2366C">
      <w:pPr>
        <w:spacing w:after="0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</w:rPr>
      </w:pPr>
      <w:ins w:id="9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"viewSource" \o "view source"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</w:rPr>
      </w:pPr>
      <w:ins w:id="11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"printSource" \o "print"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"about" \o "?"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</w:rPr>
      </w:pPr>
      <w:ins w:id="13" w:author="Unknown">
        <w:r w:rsidRPr="00B2366C">
          <w:rPr>
            <w:rFonts w:ascii="Courier New" w:eastAsia="Times New Roman" w:hAnsi="Courier New" w:cs="Courier New"/>
            <w:sz w:val="20"/>
          </w:rPr>
          <w:t>001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.package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blog.android.sdcard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</w:rPr>
      </w:pPr>
      <w:ins w:id="15" w:author="Unknown">
        <w:r w:rsidRPr="00B2366C">
          <w:rPr>
            <w:rFonts w:ascii="Courier New" w:eastAsia="Times New Roman" w:hAnsi="Courier New" w:cs="Courier New"/>
            <w:sz w:val="20"/>
          </w:rPr>
          <w:t>002.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</w:rPr>
      </w:pPr>
      <w:ins w:id="17" w:author="Unknown">
        <w:r w:rsidRPr="00B2366C">
          <w:rPr>
            <w:rFonts w:ascii="Courier New" w:eastAsia="Times New Roman" w:hAnsi="Courier New" w:cs="Courier New"/>
            <w:sz w:val="20"/>
          </w:rPr>
          <w:t>003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android.app.Activity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</w:rPr>
      </w:pPr>
      <w:ins w:id="19" w:author="Unknown">
        <w:r w:rsidRPr="00B2366C">
          <w:rPr>
            <w:rFonts w:ascii="Courier New" w:eastAsia="Times New Roman" w:hAnsi="Courier New" w:cs="Courier New"/>
            <w:sz w:val="20"/>
          </w:rPr>
          <w:t>004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android.content.Context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</w:rPr>
      </w:pPr>
      <w:ins w:id="21" w:author="Unknown">
        <w:r w:rsidRPr="00B2366C">
          <w:rPr>
            <w:rFonts w:ascii="Courier New" w:eastAsia="Times New Roman" w:hAnsi="Courier New" w:cs="Courier New"/>
            <w:sz w:val="20"/>
          </w:rPr>
          <w:t>005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android.content.Intent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</w:rPr>
      </w:pPr>
      <w:ins w:id="23" w:author="Unknown">
        <w:r w:rsidRPr="00B2366C">
          <w:rPr>
            <w:rFonts w:ascii="Courier New" w:eastAsia="Times New Roman" w:hAnsi="Courier New" w:cs="Courier New"/>
            <w:sz w:val="20"/>
          </w:rPr>
          <w:t>006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android.database.Cursor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</w:rPr>
      </w:pPr>
      <w:ins w:id="25" w:author="Unknown">
        <w:r w:rsidRPr="00B2366C">
          <w:rPr>
            <w:rFonts w:ascii="Courier New" w:eastAsia="Times New Roman" w:hAnsi="Courier New" w:cs="Courier New"/>
            <w:sz w:val="20"/>
          </w:rPr>
          <w:t>007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android.net.Uri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</w:rPr>
      </w:pPr>
      <w:ins w:id="27" w:author="Unknown">
        <w:r w:rsidRPr="00B2366C">
          <w:rPr>
            <w:rFonts w:ascii="Courier New" w:eastAsia="Times New Roman" w:hAnsi="Courier New" w:cs="Courier New"/>
            <w:sz w:val="20"/>
          </w:rPr>
          <w:t>008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android.os.Bundle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</w:rPr>
      </w:pPr>
      <w:ins w:id="29" w:author="Unknown">
        <w:r w:rsidRPr="00B2366C">
          <w:rPr>
            <w:rFonts w:ascii="Courier New" w:eastAsia="Times New Roman" w:hAnsi="Courier New" w:cs="Courier New"/>
            <w:sz w:val="20"/>
          </w:rPr>
          <w:t>009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android.provider.MediaStore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</w:rPr>
      </w:pPr>
      <w:ins w:id="31" w:author="Unknown">
        <w:r w:rsidRPr="00B2366C">
          <w:rPr>
            <w:rFonts w:ascii="Courier New" w:eastAsia="Times New Roman" w:hAnsi="Courier New" w:cs="Courier New"/>
            <w:sz w:val="20"/>
          </w:rPr>
          <w:t>010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android.view.Menu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</w:rPr>
      </w:pPr>
      <w:ins w:id="33" w:author="Unknown">
        <w:r w:rsidRPr="00B2366C">
          <w:rPr>
            <w:rFonts w:ascii="Courier New" w:eastAsia="Times New Roman" w:hAnsi="Courier New" w:cs="Courier New"/>
            <w:sz w:val="20"/>
          </w:rPr>
          <w:t>011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android.view.MenuInflater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</w:rPr>
      </w:pPr>
      <w:ins w:id="35" w:author="Unknown">
        <w:r w:rsidRPr="00B2366C">
          <w:rPr>
            <w:rFonts w:ascii="Courier New" w:eastAsia="Times New Roman" w:hAnsi="Courier New" w:cs="Courier New"/>
            <w:sz w:val="20"/>
          </w:rPr>
          <w:t>012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android.view.MenuItem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</w:rPr>
      </w:pPr>
      <w:ins w:id="37" w:author="Unknown">
        <w:r w:rsidRPr="00B2366C">
          <w:rPr>
            <w:rFonts w:ascii="Courier New" w:eastAsia="Times New Roman" w:hAnsi="Courier New" w:cs="Courier New"/>
            <w:sz w:val="20"/>
          </w:rPr>
          <w:t>013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android.view.View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</w:rPr>
      </w:pPr>
      <w:ins w:id="39" w:author="Unknown">
        <w:r w:rsidRPr="00B2366C">
          <w:rPr>
            <w:rFonts w:ascii="Courier New" w:eastAsia="Times New Roman" w:hAnsi="Courier New" w:cs="Courier New"/>
            <w:sz w:val="20"/>
          </w:rPr>
          <w:t>014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android.view.ViewGroup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</w:rPr>
      </w:pPr>
      <w:ins w:id="41" w:author="Unknown">
        <w:r w:rsidRPr="00B2366C">
          <w:rPr>
            <w:rFonts w:ascii="Courier New" w:eastAsia="Times New Roman" w:hAnsi="Courier New" w:cs="Courier New"/>
            <w:sz w:val="20"/>
          </w:rPr>
          <w:t>015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android.widget.AdapterView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42" w:author="Unknown"/>
          <w:rFonts w:ascii="Times New Roman" w:eastAsia="Times New Roman" w:hAnsi="Times New Roman" w:cs="Times New Roman"/>
          <w:sz w:val="24"/>
          <w:szCs w:val="24"/>
        </w:rPr>
      </w:pPr>
      <w:ins w:id="43" w:author="Unknown">
        <w:r w:rsidRPr="00B2366C">
          <w:rPr>
            <w:rFonts w:ascii="Courier New" w:eastAsia="Times New Roman" w:hAnsi="Courier New" w:cs="Courier New"/>
            <w:sz w:val="20"/>
          </w:rPr>
          <w:t>016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android.widget.BaseAdapter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44" w:author="Unknown"/>
          <w:rFonts w:ascii="Times New Roman" w:eastAsia="Times New Roman" w:hAnsi="Times New Roman" w:cs="Times New Roman"/>
          <w:sz w:val="24"/>
          <w:szCs w:val="24"/>
        </w:rPr>
      </w:pPr>
      <w:ins w:id="45" w:author="Unknown">
        <w:r w:rsidRPr="00B2366C">
          <w:rPr>
            <w:rFonts w:ascii="Courier New" w:eastAsia="Times New Roman" w:hAnsi="Courier New" w:cs="Courier New"/>
            <w:sz w:val="20"/>
          </w:rPr>
          <w:t>017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android.widget.GridView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46" w:author="Unknown"/>
          <w:rFonts w:ascii="Times New Roman" w:eastAsia="Times New Roman" w:hAnsi="Times New Roman" w:cs="Times New Roman"/>
          <w:sz w:val="24"/>
          <w:szCs w:val="24"/>
        </w:rPr>
      </w:pPr>
      <w:ins w:id="47" w:author="Unknown">
        <w:r w:rsidRPr="00B2366C">
          <w:rPr>
            <w:rFonts w:ascii="Courier New" w:eastAsia="Times New Roman" w:hAnsi="Courier New" w:cs="Courier New"/>
            <w:sz w:val="20"/>
          </w:rPr>
          <w:t>018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android.widget.ImageView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48" w:author="Unknown"/>
          <w:rFonts w:ascii="Times New Roman" w:eastAsia="Times New Roman" w:hAnsi="Times New Roman" w:cs="Times New Roman"/>
          <w:sz w:val="24"/>
          <w:szCs w:val="24"/>
        </w:rPr>
      </w:pPr>
      <w:ins w:id="49" w:author="Unknown">
        <w:r w:rsidRPr="00B2366C">
          <w:rPr>
            <w:rFonts w:ascii="Courier New" w:eastAsia="Times New Roman" w:hAnsi="Courier New" w:cs="Courier New"/>
            <w:sz w:val="20"/>
          </w:rPr>
          <w:t>019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.import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android.widget.AdapterView.OnItemClickListener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50" w:author="Unknown"/>
          <w:rFonts w:ascii="Times New Roman" w:eastAsia="Times New Roman" w:hAnsi="Times New Roman" w:cs="Times New Roman"/>
          <w:sz w:val="24"/>
          <w:szCs w:val="24"/>
        </w:rPr>
      </w:pPr>
      <w:ins w:id="51" w:author="Unknown">
        <w:r w:rsidRPr="00B2366C">
          <w:rPr>
            <w:rFonts w:ascii="Courier New" w:eastAsia="Times New Roman" w:hAnsi="Courier New" w:cs="Courier New"/>
            <w:sz w:val="20"/>
          </w:rPr>
          <w:t>020.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52" w:author="Unknown"/>
          <w:rFonts w:ascii="Times New Roman" w:eastAsia="Times New Roman" w:hAnsi="Times New Roman" w:cs="Times New Roman"/>
          <w:sz w:val="24"/>
          <w:szCs w:val="24"/>
        </w:rPr>
      </w:pPr>
      <w:ins w:id="53" w:author="Unknown">
        <w:r w:rsidRPr="00B2366C">
          <w:rPr>
            <w:rFonts w:ascii="Courier New" w:eastAsia="Times New Roman" w:hAnsi="Courier New" w:cs="Courier New"/>
            <w:sz w:val="20"/>
          </w:rPr>
          <w:t>021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**</w:t>
        </w:r>
      </w:ins>
    </w:p>
    <w:p w:rsidR="00B2366C" w:rsidRPr="00B2366C" w:rsidRDefault="00B2366C" w:rsidP="00B2366C">
      <w:pPr>
        <w:spacing w:after="0" w:line="240" w:lineRule="auto"/>
        <w:rPr>
          <w:ins w:id="54" w:author="Unknown"/>
          <w:rFonts w:ascii="Times New Roman" w:eastAsia="Times New Roman" w:hAnsi="Times New Roman" w:cs="Times New Roman"/>
          <w:sz w:val="24"/>
          <w:szCs w:val="24"/>
        </w:rPr>
      </w:pPr>
      <w:ins w:id="55" w:author="Unknown">
        <w:r w:rsidRPr="00B2366C">
          <w:rPr>
            <w:rFonts w:ascii="Courier New" w:eastAsia="Times New Roman" w:hAnsi="Courier New" w:cs="Courier New"/>
            <w:sz w:val="20"/>
          </w:rPr>
          <w:t>022.* Displays images from an SD card.</w:t>
        </w:r>
      </w:ins>
    </w:p>
    <w:p w:rsidR="00B2366C" w:rsidRPr="00B2366C" w:rsidRDefault="00B2366C" w:rsidP="00B2366C">
      <w:pPr>
        <w:spacing w:after="0" w:line="240" w:lineRule="auto"/>
        <w:rPr>
          <w:ins w:id="56" w:author="Unknown"/>
          <w:rFonts w:ascii="Times New Roman" w:eastAsia="Times New Roman" w:hAnsi="Times New Roman" w:cs="Times New Roman"/>
          <w:sz w:val="24"/>
          <w:szCs w:val="24"/>
        </w:rPr>
      </w:pPr>
      <w:ins w:id="57" w:author="Unknown">
        <w:r w:rsidRPr="00B2366C">
          <w:rPr>
            <w:rFonts w:ascii="Courier New" w:eastAsia="Times New Roman" w:hAnsi="Courier New" w:cs="Courier New"/>
            <w:sz w:val="20"/>
          </w:rPr>
          <w:t>023.*/</w:t>
        </w:r>
      </w:ins>
    </w:p>
    <w:p w:rsidR="00B2366C" w:rsidRPr="00B2366C" w:rsidRDefault="00B2366C" w:rsidP="00B2366C">
      <w:pPr>
        <w:spacing w:after="0" w:line="240" w:lineRule="auto"/>
        <w:rPr>
          <w:ins w:id="58" w:author="Unknown"/>
          <w:rFonts w:ascii="Times New Roman" w:eastAsia="Times New Roman" w:hAnsi="Times New Roman" w:cs="Times New Roman"/>
          <w:sz w:val="24"/>
          <w:szCs w:val="24"/>
        </w:rPr>
      </w:pPr>
      <w:ins w:id="59" w:author="Unknown">
        <w:r w:rsidRPr="00B2366C">
          <w:rPr>
            <w:rFonts w:ascii="Courier New" w:eastAsia="Times New Roman" w:hAnsi="Courier New" w:cs="Courier New"/>
            <w:sz w:val="20"/>
          </w:rPr>
          <w:t>024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class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SDCardImagesActivity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extends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Activity {</w:t>
        </w:r>
      </w:ins>
    </w:p>
    <w:p w:rsidR="00B2366C" w:rsidRPr="00B2366C" w:rsidRDefault="00B2366C" w:rsidP="00B2366C">
      <w:pPr>
        <w:spacing w:after="0" w:line="240" w:lineRule="auto"/>
        <w:rPr>
          <w:ins w:id="60" w:author="Unknown"/>
          <w:rFonts w:ascii="Times New Roman" w:eastAsia="Times New Roman" w:hAnsi="Times New Roman" w:cs="Times New Roman"/>
          <w:sz w:val="24"/>
          <w:szCs w:val="24"/>
        </w:rPr>
      </w:pPr>
      <w:ins w:id="61" w:author="Unknown">
        <w:r w:rsidRPr="00B2366C">
          <w:rPr>
            <w:rFonts w:ascii="Courier New" w:eastAsia="Times New Roman" w:hAnsi="Courier New" w:cs="Courier New"/>
            <w:sz w:val="20"/>
          </w:rPr>
          <w:t>025.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62" w:author="Unknown"/>
          <w:rFonts w:ascii="Times New Roman" w:eastAsia="Times New Roman" w:hAnsi="Times New Roman" w:cs="Times New Roman"/>
          <w:sz w:val="24"/>
          <w:szCs w:val="24"/>
        </w:rPr>
      </w:pPr>
      <w:ins w:id="63" w:author="Unknown">
        <w:r w:rsidRPr="00B2366C">
          <w:rPr>
            <w:rFonts w:ascii="Courier New" w:eastAsia="Times New Roman" w:hAnsi="Courier New" w:cs="Courier New"/>
            <w:sz w:val="20"/>
          </w:rPr>
          <w:t>026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**</w:t>
        </w:r>
      </w:ins>
    </w:p>
    <w:p w:rsidR="00B2366C" w:rsidRPr="00B2366C" w:rsidRDefault="00B2366C" w:rsidP="00B2366C">
      <w:pPr>
        <w:spacing w:after="0" w:line="240" w:lineRule="auto"/>
        <w:rPr>
          <w:ins w:id="64" w:author="Unknown"/>
          <w:rFonts w:ascii="Times New Roman" w:eastAsia="Times New Roman" w:hAnsi="Times New Roman" w:cs="Times New Roman"/>
          <w:sz w:val="24"/>
          <w:szCs w:val="24"/>
        </w:rPr>
      </w:pPr>
      <w:ins w:id="65" w:author="Unknown">
        <w:r w:rsidRPr="00B2366C">
          <w:rPr>
            <w:rFonts w:ascii="Courier New" w:eastAsia="Times New Roman" w:hAnsi="Courier New" w:cs="Courier New"/>
            <w:sz w:val="20"/>
          </w:rPr>
          <w:t>027.* Cursor used to access the results from querying for images on the SD card.</w:t>
        </w:r>
      </w:ins>
    </w:p>
    <w:p w:rsidR="00B2366C" w:rsidRPr="00B2366C" w:rsidRDefault="00B2366C" w:rsidP="00B2366C">
      <w:pPr>
        <w:spacing w:after="0" w:line="240" w:lineRule="auto"/>
        <w:rPr>
          <w:ins w:id="66" w:author="Unknown"/>
          <w:rFonts w:ascii="Times New Roman" w:eastAsia="Times New Roman" w:hAnsi="Times New Roman" w:cs="Times New Roman"/>
          <w:sz w:val="24"/>
          <w:szCs w:val="24"/>
        </w:rPr>
      </w:pPr>
      <w:ins w:id="67" w:author="Unknown">
        <w:r w:rsidRPr="00B2366C">
          <w:rPr>
            <w:rFonts w:ascii="Courier New" w:eastAsia="Times New Roman" w:hAnsi="Courier New" w:cs="Courier New"/>
            <w:sz w:val="20"/>
          </w:rPr>
          <w:t>028.*/</w:t>
        </w:r>
      </w:ins>
    </w:p>
    <w:p w:rsidR="00B2366C" w:rsidRPr="00B2366C" w:rsidRDefault="00B2366C" w:rsidP="00B2366C">
      <w:pPr>
        <w:spacing w:after="0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</w:rPr>
      </w:pPr>
      <w:ins w:id="69" w:author="Unknown">
        <w:r w:rsidRPr="00B2366C">
          <w:rPr>
            <w:rFonts w:ascii="Courier New" w:eastAsia="Times New Roman" w:hAnsi="Courier New" w:cs="Courier New"/>
            <w:sz w:val="20"/>
          </w:rPr>
          <w:t>029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.private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Cursor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</w:rPr>
      </w:pPr>
      <w:ins w:id="71" w:author="Unknown">
        <w:r w:rsidRPr="00B2366C">
          <w:rPr>
            <w:rFonts w:ascii="Courier New" w:eastAsia="Times New Roman" w:hAnsi="Courier New" w:cs="Courier New"/>
            <w:sz w:val="20"/>
          </w:rPr>
          <w:t>030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*</w:t>
        </w:r>
      </w:ins>
    </w:p>
    <w:p w:rsidR="00B2366C" w:rsidRPr="00B2366C" w:rsidRDefault="00B2366C" w:rsidP="00B2366C">
      <w:pPr>
        <w:spacing w:after="0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</w:rPr>
      </w:pPr>
      <w:ins w:id="73" w:author="Unknown">
        <w:r w:rsidRPr="00B2366C">
          <w:rPr>
            <w:rFonts w:ascii="Courier New" w:eastAsia="Times New Roman" w:hAnsi="Courier New" w:cs="Courier New"/>
            <w:sz w:val="20"/>
          </w:rPr>
          <w:t>031.* Column index for the Thumbnails Image IDs.</w:t>
        </w:r>
      </w:ins>
    </w:p>
    <w:p w:rsidR="00B2366C" w:rsidRPr="00B2366C" w:rsidRDefault="00B2366C" w:rsidP="00B2366C">
      <w:pPr>
        <w:spacing w:after="0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</w:rPr>
      </w:pPr>
      <w:ins w:id="75" w:author="Unknown">
        <w:r w:rsidRPr="00B2366C">
          <w:rPr>
            <w:rFonts w:ascii="Courier New" w:eastAsia="Times New Roman" w:hAnsi="Courier New" w:cs="Courier New"/>
            <w:sz w:val="20"/>
          </w:rPr>
          <w:t>032.*/</w:t>
        </w:r>
      </w:ins>
    </w:p>
    <w:p w:rsidR="00B2366C" w:rsidRPr="00B2366C" w:rsidRDefault="00B2366C" w:rsidP="00B2366C">
      <w:pPr>
        <w:spacing w:after="0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</w:rPr>
      </w:pPr>
      <w:ins w:id="77" w:author="Unknown">
        <w:r w:rsidRPr="00B2366C">
          <w:rPr>
            <w:rFonts w:ascii="Courier New" w:eastAsia="Times New Roman" w:hAnsi="Courier New" w:cs="Courier New"/>
            <w:sz w:val="20"/>
          </w:rPr>
          <w:lastRenderedPageBreak/>
          <w:t>033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.private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columnIndex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</w:rPr>
      </w:pPr>
      <w:ins w:id="79" w:author="Unknown">
        <w:r w:rsidRPr="00B2366C">
          <w:rPr>
            <w:rFonts w:ascii="Courier New" w:eastAsia="Times New Roman" w:hAnsi="Courier New" w:cs="Courier New"/>
            <w:sz w:val="20"/>
          </w:rPr>
          <w:t>034.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80" w:author="Unknown"/>
          <w:rFonts w:ascii="Times New Roman" w:eastAsia="Times New Roman" w:hAnsi="Times New Roman" w:cs="Times New Roman"/>
          <w:sz w:val="24"/>
          <w:szCs w:val="24"/>
        </w:rPr>
      </w:pPr>
      <w:ins w:id="81" w:author="Unknown">
        <w:r w:rsidRPr="00B2366C">
          <w:rPr>
            <w:rFonts w:ascii="Courier New" w:eastAsia="Times New Roman" w:hAnsi="Courier New" w:cs="Courier New"/>
            <w:sz w:val="20"/>
          </w:rPr>
          <w:t>035.@Override</w:t>
        </w:r>
      </w:ins>
    </w:p>
    <w:p w:rsidR="00B2366C" w:rsidRPr="00B2366C" w:rsidRDefault="00B2366C" w:rsidP="00B2366C">
      <w:pPr>
        <w:spacing w:after="0" w:line="240" w:lineRule="auto"/>
        <w:rPr>
          <w:ins w:id="82" w:author="Unknown"/>
          <w:rFonts w:ascii="Times New Roman" w:eastAsia="Times New Roman" w:hAnsi="Times New Roman" w:cs="Times New Roman"/>
          <w:sz w:val="24"/>
          <w:szCs w:val="24"/>
        </w:rPr>
      </w:pPr>
      <w:ins w:id="83" w:author="Unknown">
        <w:r w:rsidRPr="00B2366C">
          <w:rPr>
            <w:rFonts w:ascii="Courier New" w:eastAsia="Times New Roman" w:hAnsi="Courier New" w:cs="Courier New"/>
            <w:sz w:val="20"/>
          </w:rPr>
          <w:t>036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void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onCreate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(Bundle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savedInstanceState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 {</w:t>
        </w:r>
      </w:ins>
    </w:p>
    <w:p w:rsidR="00B2366C" w:rsidRPr="00B2366C" w:rsidRDefault="00B2366C" w:rsidP="00B2366C">
      <w:pPr>
        <w:spacing w:after="0" w:line="240" w:lineRule="auto"/>
        <w:rPr>
          <w:ins w:id="84" w:author="Unknown"/>
          <w:rFonts w:ascii="Times New Roman" w:eastAsia="Times New Roman" w:hAnsi="Times New Roman" w:cs="Times New Roman"/>
          <w:sz w:val="24"/>
          <w:szCs w:val="24"/>
        </w:rPr>
      </w:pPr>
      <w:ins w:id="85" w:author="Unknown">
        <w:r w:rsidRPr="00B2366C">
          <w:rPr>
            <w:rFonts w:ascii="Courier New" w:eastAsia="Times New Roman" w:hAnsi="Courier New" w:cs="Courier New"/>
            <w:sz w:val="20"/>
          </w:rPr>
          <w:t>037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.super.onCreate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savedInstanceState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86" w:author="Unknown"/>
          <w:rFonts w:ascii="Times New Roman" w:eastAsia="Times New Roman" w:hAnsi="Times New Roman" w:cs="Times New Roman"/>
          <w:sz w:val="24"/>
          <w:szCs w:val="24"/>
        </w:rPr>
      </w:pPr>
      <w:ins w:id="87" w:author="Unknown">
        <w:r w:rsidRPr="00B2366C">
          <w:rPr>
            <w:rFonts w:ascii="Courier New" w:eastAsia="Times New Roman" w:hAnsi="Courier New" w:cs="Courier New"/>
            <w:sz w:val="20"/>
          </w:rPr>
          <w:t>038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.setContentView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R.layout.sdcard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88" w:author="Unknown"/>
          <w:rFonts w:ascii="Times New Roman" w:eastAsia="Times New Roman" w:hAnsi="Times New Roman" w:cs="Times New Roman"/>
          <w:sz w:val="24"/>
          <w:szCs w:val="24"/>
        </w:rPr>
      </w:pPr>
      <w:ins w:id="89" w:author="Unknown">
        <w:r w:rsidRPr="00B2366C">
          <w:rPr>
            <w:rFonts w:ascii="Courier New" w:eastAsia="Times New Roman" w:hAnsi="Courier New" w:cs="Courier New"/>
            <w:sz w:val="20"/>
          </w:rPr>
          <w:t>039.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</w:rPr>
      </w:pPr>
      <w:ins w:id="91" w:author="Unknown">
        <w:r w:rsidRPr="00B2366C">
          <w:rPr>
            <w:rFonts w:ascii="Courier New" w:eastAsia="Times New Roman" w:hAnsi="Courier New" w:cs="Courier New"/>
            <w:sz w:val="20"/>
          </w:rPr>
          <w:t>040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Set up an array of the Thumbnail Image ID column we want</w:t>
        </w:r>
      </w:ins>
    </w:p>
    <w:p w:rsidR="00B2366C" w:rsidRPr="00B2366C" w:rsidRDefault="00B2366C" w:rsidP="00B2366C">
      <w:pPr>
        <w:spacing w:after="0" w:line="240" w:lineRule="auto"/>
        <w:rPr>
          <w:ins w:id="92" w:author="Unknown"/>
          <w:rFonts w:ascii="Times New Roman" w:eastAsia="Times New Roman" w:hAnsi="Times New Roman" w:cs="Times New Roman"/>
          <w:sz w:val="24"/>
          <w:szCs w:val="24"/>
        </w:rPr>
      </w:pPr>
      <w:ins w:id="93" w:author="Unknown">
        <w:r w:rsidRPr="00B2366C">
          <w:rPr>
            <w:rFonts w:ascii="Courier New" w:eastAsia="Times New Roman" w:hAnsi="Courier New" w:cs="Courier New"/>
            <w:sz w:val="20"/>
          </w:rPr>
          <w:t>041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.String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[] projection = {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MediaStore.Images.Thumbnails._ID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};</w:t>
        </w:r>
      </w:ins>
    </w:p>
    <w:p w:rsidR="00B2366C" w:rsidRPr="00B2366C" w:rsidRDefault="00B2366C" w:rsidP="00B2366C">
      <w:pPr>
        <w:spacing w:after="0" w:line="240" w:lineRule="auto"/>
        <w:rPr>
          <w:ins w:id="94" w:author="Unknown"/>
          <w:rFonts w:ascii="Times New Roman" w:eastAsia="Times New Roman" w:hAnsi="Times New Roman" w:cs="Times New Roman"/>
          <w:sz w:val="24"/>
          <w:szCs w:val="24"/>
        </w:rPr>
      </w:pPr>
      <w:ins w:id="95" w:author="Unknown">
        <w:r w:rsidRPr="00B2366C">
          <w:rPr>
            <w:rFonts w:ascii="Courier New" w:eastAsia="Times New Roman" w:hAnsi="Courier New" w:cs="Courier New"/>
            <w:sz w:val="20"/>
          </w:rPr>
          <w:t>042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/ Create the cursor pointing to the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SDCard</w:t>
        </w:r>
        <w:proofErr w:type="spellEnd"/>
      </w:ins>
    </w:p>
    <w:p w:rsidR="00B2366C" w:rsidRPr="00B2366C" w:rsidRDefault="00B2366C" w:rsidP="00B2366C">
      <w:pPr>
        <w:spacing w:after="0" w:line="240" w:lineRule="auto"/>
        <w:rPr>
          <w:ins w:id="96" w:author="Unknown"/>
          <w:rFonts w:ascii="Times New Roman" w:eastAsia="Times New Roman" w:hAnsi="Times New Roman" w:cs="Times New Roman"/>
          <w:sz w:val="24"/>
          <w:szCs w:val="24"/>
        </w:rPr>
      </w:pPr>
      <w:ins w:id="97" w:author="Unknown">
        <w:r w:rsidRPr="00B2366C">
          <w:rPr>
            <w:rFonts w:ascii="Courier New" w:eastAsia="Times New Roman" w:hAnsi="Courier New" w:cs="Courier New"/>
            <w:sz w:val="20"/>
          </w:rPr>
          <w:t>043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.cursor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managedQuery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MediaStore.Images.Thumbnails.EXTERNAL_CONTENT_URI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98" w:author="Unknown"/>
          <w:rFonts w:ascii="Times New Roman" w:eastAsia="Times New Roman" w:hAnsi="Times New Roman" w:cs="Times New Roman"/>
          <w:sz w:val="24"/>
          <w:szCs w:val="24"/>
        </w:rPr>
      </w:pPr>
      <w:ins w:id="99" w:author="Unknown">
        <w:r w:rsidRPr="00B2366C">
          <w:rPr>
            <w:rFonts w:ascii="Courier New" w:eastAsia="Times New Roman" w:hAnsi="Courier New" w:cs="Courier New"/>
            <w:sz w:val="20"/>
          </w:rPr>
          <w:t>044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.projection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 // Which columns to return</w:t>
        </w:r>
      </w:ins>
    </w:p>
    <w:p w:rsidR="00B2366C" w:rsidRPr="00B2366C" w:rsidRDefault="00B2366C" w:rsidP="00B2366C">
      <w:pPr>
        <w:spacing w:after="0" w:line="240" w:lineRule="auto"/>
        <w:rPr>
          <w:ins w:id="100" w:author="Unknown"/>
          <w:rFonts w:ascii="Times New Roman" w:eastAsia="Times New Roman" w:hAnsi="Times New Roman" w:cs="Times New Roman"/>
          <w:sz w:val="24"/>
          <w:szCs w:val="24"/>
        </w:rPr>
      </w:pPr>
      <w:ins w:id="101" w:author="Unknown">
        <w:r w:rsidRPr="00B2366C">
          <w:rPr>
            <w:rFonts w:ascii="Courier New" w:eastAsia="Times New Roman" w:hAnsi="Courier New" w:cs="Courier New"/>
            <w:sz w:val="20"/>
          </w:rPr>
          <w:t>045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       // Return all rows</w:t>
        </w:r>
      </w:ins>
    </w:p>
    <w:p w:rsidR="00B2366C" w:rsidRPr="00B2366C" w:rsidRDefault="00B2366C" w:rsidP="00B2366C">
      <w:pPr>
        <w:spacing w:after="0" w:line="240" w:lineRule="auto"/>
        <w:rPr>
          <w:ins w:id="102" w:author="Unknown"/>
          <w:rFonts w:ascii="Times New Roman" w:eastAsia="Times New Roman" w:hAnsi="Times New Roman" w:cs="Times New Roman"/>
          <w:sz w:val="24"/>
          <w:szCs w:val="24"/>
        </w:rPr>
      </w:pPr>
      <w:ins w:id="103" w:author="Unknown">
        <w:r w:rsidRPr="00B2366C">
          <w:rPr>
            <w:rFonts w:ascii="Courier New" w:eastAsia="Times New Roman" w:hAnsi="Courier New" w:cs="Courier New"/>
            <w:sz w:val="20"/>
          </w:rPr>
          <w:t>046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104" w:author="Unknown"/>
          <w:rFonts w:ascii="Times New Roman" w:eastAsia="Times New Roman" w:hAnsi="Times New Roman" w:cs="Times New Roman"/>
          <w:sz w:val="24"/>
          <w:szCs w:val="24"/>
        </w:rPr>
      </w:pPr>
      <w:ins w:id="105" w:author="Unknown">
        <w:r w:rsidRPr="00B2366C">
          <w:rPr>
            <w:rFonts w:ascii="Courier New" w:eastAsia="Times New Roman" w:hAnsi="Courier New" w:cs="Courier New"/>
            <w:sz w:val="20"/>
          </w:rPr>
          <w:t>047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.MediaStore.Images.Thumbnails.IMAGE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_ID);</w:t>
        </w:r>
      </w:ins>
    </w:p>
    <w:p w:rsidR="00B2366C" w:rsidRPr="00B2366C" w:rsidRDefault="00B2366C" w:rsidP="00B2366C">
      <w:pPr>
        <w:spacing w:after="0" w:line="240" w:lineRule="auto"/>
        <w:rPr>
          <w:ins w:id="106" w:author="Unknown"/>
          <w:rFonts w:ascii="Times New Roman" w:eastAsia="Times New Roman" w:hAnsi="Times New Roman" w:cs="Times New Roman"/>
          <w:sz w:val="24"/>
          <w:szCs w:val="24"/>
        </w:rPr>
      </w:pPr>
      <w:ins w:id="107" w:author="Unknown">
        <w:r w:rsidRPr="00B2366C">
          <w:rPr>
            <w:rFonts w:ascii="Courier New" w:eastAsia="Times New Roman" w:hAnsi="Courier New" w:cs="Courier New"/>
            <w:sz w:val="20"/>
          </w:rPr>
          <w:t>048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Get the column index of the Thumbnails Image ID</w:t>
        </w:r>
      </w:ins>
    </w:p>
    <w:p w:rsidR="00B2366C" w:rsidRPr="00B2366C" w:rsidRDefault="00B2366C" w:rsidP="00B2366C">
      <w:pPr>
        <w:spacing w:after="0" w:line="240" w:lineRule="auto"/>
        <w:rPr>
          <w:ins w:id="108" w:author="Unknown"/>
          <w:rFonts w:ascii="Times New Roman" w:eastAsia="Times New Roman" w:hAnsi="Times New Roman" w:cs="Times New Roman"/>
          <w:sz w:val="24"/>
          <w:szCs w:val="24"/>
        </w:rPr>
      </w:pPr>
      <w:ins w:id="109" w:author="Unknown">
        <w:r w:rsidRPr="00B2366C">
          <w:rPr>
            <w:rFonts w:ascii="Courier New" w:eastAsia="Times New Roman" w:hAnsi="Courier New" w:cs="Courier New"/>
            <w:sz w:val="20"/>
          </w:rPr>
          <w:t>049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.columnIndex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cursor.getColumnIndexOrThrow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MediaStore.Images.Thumbnails._ID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110" w:author="Unknown"/>
          <w:rFonts w:ascii="Times New Roman" w:eastAsia="Times New Roman" w:hAnsi="Times New Roman" w:cs="Times New Roman"/>
          <w:sz w:val="24"/>
          <w:szCs w:val="24"/>
        </w:rPr>
      </w:pPr>
      <w:ins w:id="111" w:author="Unknown">
        <w:r w:rsidRPr="00B2366C">
          <w:rPr>
            <w:rFonts w:ascii="Courier New" w:eastAsia="Times New Roman" w:hAnsi="Courier New" w:cs="Courier New"/>
            <w:sz w:val="20"/>
          </w:rPr>
          <w:t>050.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12" w:author="Unknown"/>
          <w:rFonts w:ascii="Times New Roman" w:eastAsia="Times New Roman" w:hAnsi="Times New Roman" w:cs="Times New Roman"/>
          <w:sz w:val="24"/>
          <w:szCs w:val="24"/>
        </w:rPr>
      </w:pPr>
      <w:ins w:id="113" w:author="Unknown">
        <w:r w:rsidRPr="00B2366C">
          <w:rPr>
            <w:rFonts w:ascii="Courier New" w:eastAsia="Times New Roman" w:hAnsi="Courier New" w:cs="Courier New"/>
            <w:sz w:val="20"/>
          </w:rPr>
          <w:t>051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.GridView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sdcardImages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= 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GridView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)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findViewById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R.id.sdcard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114" w:author="Unknown"/>
          <w:rFonts w:ascii="Times New Roman" w:eastAsia="Times New Roman" w:hAnsi="Times New Roman" w:cs="Times New Roman"/>
          <w:sz w:val="24"/>
          <w:szCs w:val="24"/>
        </w:rPr>
      </w:pPr>
      <w:ins w:id="115" w:author="Unknown">
        <w:r w:rsidRPr="00B2366C">
          <w:rPr>
            <w:rFonts w:ascii="Courier New" w:eastAsia="Times New Roman" w:hAnsi="Courier New" w:cs="Courier New"/>
            <w:sz w:val="20"/>
          </w:rPr>
          <w:t>052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.sdcardImages.setAdapter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(new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ImageAdapter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(this));</w:t>
        </w:r>
      </w:ins>
    </w:p>
    <w:p w:rsidR="00B2366C" w:rsidRPr="00B2366C" w:rsidRDefault="00B2366C" w:rsidP="00B2366C">
      <w:pPr>
        <w:spacing w:after="0" w:line="240" w:lineRule="auto"/>
        <w:rPr>
          <w:ins w:id="116" w:author="Unknown"/>
          <w:rFonts w:ascii="Times New Roman" w:eastAsia="Times New Roman" w:hAnsi="Times New Roman" w:cs="Times New Roman"/>
          <w:sz w:val="24"/>
          <w:szCs w:val="24"/>
        </w:rPr>
      </w:pPr>
      <w:ins w:id="117" w:author="Unknown">
        <w:r w:rsidRPr="00B2366C">
          <w:rPr>
            <w:rFonts w:ascii="Courier New" w:eastAsia="Times New Roman" w:hAnsi="Courier New" w:cs="Courier New"/>
            <w:sz w:val="20"/>
          </w:rPr>
          <w:t>053.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18" w:author="Unknown"/>
          <w:rFonts w:ascii="Times New Roman" w:eastAsia="Times New Roman" w:hAnsi="Times New Roman" w:cs="Times New Roman"/>
          <w:sz w:val="24"/>
          <w:szCs w:val="24"/>
        </w:rPr>
      </w:pPr>
      <w:ins w:id="119" w:author="Unknown">
        <w:r w:rsidRPr="00B2366C">
          <w:rPr>
            <w:rFonts w:ascii="Courier New" w:eastAsia="Times New Roman" w:hAnsi="Courier New" w:cs="Courier New"/>
            <w:sz w:val="20"/>
          </w:rPr>
          <w:t>054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Set up a click listener</w:t>
        </w:r>
      </w:ins>
    </w:p>
    <w:p w:rsidR="00B2366C" w:rsidRPr="00B2366C" w:rsidRDefault="00B2366C" w:rsidP="00B2366C">
      <w:pPr>
        <w:spacing w:after="0" w:line="240" w:lineRule="auto"/>
        <w:rPr>
          <w:ins w:id="120" w:author="Unknown"/>
          <w:rFonts w:ascii="Times New Roman" w:eastAsia="Times New Roman" w:hAnsi="Times New Roman" w:cs="Times New Roman"/>
          <w:sz w:val="24"/>
          <w:szCs w:val="24"/>
        </w:rPr>
      </w:pPr>
      <w:ins w:id="121" w:author="Unknown">
        <w:r w:rsidRPr="00B2366C">
          <w:rPr>
            <w:rFonts w:ascii="Courier New" w:eastAsia="Times New Roman" w:hAnsi="Courier New" w:cs="Courier New"/>
            <w:sz w:val="20"/>
          </w:rPr>
          <w:t>055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.sdcardImages.setOnItemClickListener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(new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OnItemClickListener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() {</w:t>
        </w:r>
      </w:ins>
    </w:p>
    <w:p w:rsidR="00B2366C" w:rsidRPr="00B2366C" w:rsidRDefault="00B2366C" w:rsidP="00B2366C">
      <w:pPr>
        <w:spacing w:after="0" w:line="240" w:lineRule="auto"/>
        <w:rPr>
          <w:ins w:id="122" w:author="Unknown"/>
          <w:rFonts w:ascii="Times New Roman" w:eastAsia="Times New Roman" w:hAnsi="Times New Roman" w:cs="Times New Roman"/>
          <w:sz w:val="24"/>
          <w:szCs w:val="24"/>
        </w:rPr>
      </w:pPr>
      <w:ins w:id="123" w:author="Unknown">
        <w:r w:rsidRPr="00B2366C">
          <w:rPr>
            <w:rFonts w:ascii="Courier New" w:eastAsia="Times New Roman" w:hAnsi="Courier New" w:cs="Courier New"/>
            <w:sz w:val="20"/>
          </w:rPr>
          <w:t>056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void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onItemClick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AdapterView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parent, View v,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position, long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id) {</w:t>
        </w:r>
      </w:ins>
    </w:p>
    <w:p w:rsidR="00B2366C" w:rsidRPr="00B2366C" w:rsidRDefault="00B2366C" w:rsidP="00B2366C">
      <w:pPr>
        <w:spacing w:after="0" w:line="240" w:lineRule="auto"/>
        <w:rPr>
          <w:ins w:id="124" w:author="Unknown"/>
          <w:rFonts w:ascii="Times New Roman" w:eastAsia="Times New Roman" w:hAnsi="Times New Roman" w:cs="Times New Roman"/>
          <w:sz w:val="24"/>
          <w:szCs w:val="24"/>
        </w:rPr>
      </w:pPr>
      <w:ins w:id="125" w:author="Unknown">
        <w:r w:rsidRPr="00B2366C">
          <w:rPr>
            <w:rFonts w:ascii="Courier New" w:eastAsia="Times New Roman" w:hAnsi="Courier New" w:cs="Courier New"/>
            <w:sz w:val="20"/>
          </w:rPr>
          <w:t>057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Get the data location of the image</w:t>
        </w:r>
      </w:ins>
    </w:p>
    <w:p w:rsidR="00B2366C" w:rsidRPr="00B2366C" w:rsidRDefault="00B2366C" w:rsidP="00B2366C">
      <w:pPr>
        <w:spacing w:after="0" w:line="240" w:lineRule="auto"/>
        <w:rPr>
          <w:ins w:id="126" w:author="Unknown"/>
          <w:rFonts w:ascii="Times New Roman" w:eastAsia="Times New Roman" w:hAnsi="Times New Roman" w:cs="Times New Roman"/>
          <w:sz w:val="24"/>
          <w:szCs w:val="24"/>
        </w:rPr>
      </w:pPr>
      <w:ins w:id="127" w:author="Unknown">
        <w:r w:rsidRPr="00B2366C">
          <w:rPr>
            <w:rFonts w:ascii="Courier New" w:eastAsia="Times New Roman" w:hAnsi="Courier New" w:cs="Courier New"/>
            <w:sz w:val="20"/>
          </w:rPr>
          <w:t>058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.String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[] projection = {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MediaStore.Images.Media.DATA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};</w:t>
        </w:r>
      </w:ins>
    </w:p>
    <w:p w:rsidR="00B2366C" w:rsidRPr="00B2366C" w:rsidRDefault="00B2366C" w:rsidP="00B2366C">
      <w:pPr>
        <w:spacing w:after="0" w:line="240" w:lineRule="auto"/>
        <w:rPr>
          <w:ins w:id="128" w:author="Unknown"/>
          <w:rFonts w:ascii="Times New Roman" w:eastAsia="Times New Roman" w:hAnsi="Times New Roman" w:cs="Times New Roman"/>
          <w:sz w:val="24"/>
          <w:szCs w:val="24"/>
        </w:rPr>
      </w:pPr>
      <w:ins w:id="129" w:author="Unknown">
        <w:r w:rsidRPr="00B2366C">
          <w:rPr>
            <w:rFonts w:ascii="Courier New" w:eastAsia="Times New Roman" w:hAnsi="Courier New" w:cs="Courier New"/>
            <w:sz w:val="20"/>
          </w:rPr>
          <w:t>059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.cursor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managedQuery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MediaStore.Images.Media.EXTERNAL_CONTENT_URI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130" w:author="Unknown"/>
          <w:rFonts w:ascii="Times New Roman" w:eastAsia="Times New Roman" w:hAnsi="Times New Roman" w:cs="Times New Roman"/>
          <w:sz w:val="24"/>
          <w:szCs w:val="24"/>
        </w:rPr>
      </w:pPr>
      <w:ins w:id="131" w:author="Unknown">
        <w:r w:rsidRPr="00B2366C">
          <w:rPr>
            <w:rFonts w:ascii="Courier New" w:eastAsia="Times New Roman" w:hAnsi="Courier New" w:cs="Courier New"/>
            <w:sz w:val="20"/>
          </w:rPr>
          <w:t>060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.projection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 // Which columns to return</w:t>
        </w:r>
      </w:ins>
    </w:p>
    <w:p w:rsidR="00B2366C" w:rsidRPr="00B2366C" w:rsidRDefault="00B2366C" w:rsidP="00B2366C">
      <w:pPr>
        <w:spacing w:after="0" w:line="240" w:lineRule="auto"/>
        <w:rPr>
          <w:ins w:id="132" w:author="Unknown"/>
          <w:rFonts w:ascii="Times New Roman" w:eastAsia="Times New Roman" w:hAnsi="Times New Roman" w:cs="Times New Roman"/>
          <w:sz w:val="24"/>
          <w:szCs w:val="24"/>
        </w:rPr>
      </w:pPr>
      <w:ins w:id="133" w:author="Unknown">
        <w:r w:rsidRPr="00B2366C">
          <w:rPr>
            <w:rFonts w:ascii="Courier New" w:eastAsia="Times New Roman" w:hAnsi="Courier New" w:cs="Courier New"/>
            <w:sz w:val="20"/>
          </w:rPr>
          <w:t>061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       // Return all rows</w:t>
        </w:r>
      </w:ins>
    </w:p>
    <w:p w:rsidR="00B2366C" w:rsidRPr="00B2366C" w:rsidRDefault="00B2366C" w:rsidP="00B2366C">
      <w:pPr>
        <w:spacing w:after="0" w:line="240" w:lineRule="auto"/>
        <w:rPr>
          <w:ins w:id="134" w:author="Unknown"/>
          <w:rFonts w:ascii="Times New Roman" w:eastAsia="Times New Roman" w:hAnsi="Times New Roman" w:cs="Times New Roman"/>
          <w:sz w:val="24"/>
          <w:szCs w:val="24"/>
        </w:rPr>
      </w:pPr>
      <w:ins w:id="135" w:author="Unknown">
        <w:r w:rsidRPr="00B2366C">
          <w:rPr>
            <w:rFonts w:ascii="Courier New" w:eastAsia="Times New Roman" w:hAnsi="Courier New" w:cs="Courier New"/>
            <w:sz w:val="20"/>
          </w:rPr>
          <w:t>062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136" w:author="Unknown"/>
          <w:rFonts w:ascii="Times New Roman" w:eastAsia="Times New Roman" w:hAnsi="Times New Roman" w:cs="Times New Roman"/>
          <w:sz w:val="24"/>
          <w:szCs w:val="24"/>
        </w:rPr>
      </w:pPr>
      <w:ins w:id="137" w:author="Unknown">
        <w:r w:rsidRPr="00B2366C">
          <w:rPr>
            <w:rFonts w:ascii="Courier New" w:eastAsia="Times New Roman" w:hAnsi="Courier New" w:cs="Courier New"/>
            <w:sz w:val="20"/>
          </w:rPr>
          <w:t>063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138" w:author="Unknown"/>
          <w:rFonts w:ascii="Times New Roman" w:eastAsia="Times New Roman" w:hAnsi="Times New Roman" w:cs="Times New Roman"/>
          <w:sz w:val="24"/>
          <w:szCs w:val="24"/>
        </w:rPr>
      </w:pPr>
      <w:ins w:id="139" w:author="Unknown">
        <w:r w:rsidRPr="00B2366C">
          <w:rPr>
            <w:rFonts w:ascii="Courier New" w:eastAsia="Times New Roman" w:hAnsi="Courier New" w:cs="Courier New"/>
            <w:sz w:val="20"/>
          </w:rPr>
          <w:t>064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.columnIndex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cursor.getColumnIndexOrThrow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MediaStore.Images.Media.DATA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140" w:author="Unknown"/>
          <w:rFonts w:ascii="Times New Roman" w:eastAsia="Times New Roman" w:hAnsi="Times New Roman" w:cs="Times New Roman"/>
          <w:sz w:val="24"/>
          <w:szCs w:val="24"/>
        </w:rPr>
      </w:pPr>
      <w:ins w:id="141" w:author="Unknown">
        <w:r w:rsidRPr="00B2366C">
          <w:rPr>
            <w:rFonts w:ascii="Courier New" w:eastAsia="Times New Roman" w:hAnsi="Courier New" w:cs="Courier New"/>
            <w:sz w:val="20"/>
          </w:rPr>
          <w:t>065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.cursor.moveToPosition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(position);</w:t>
        </w:r>
      </w:ins>
    </w:p>
    <w:p w:rsidR="00B2366C" w:rsidRPr="00B2366C" w:rsidRDefault="00B2366C" w:rsidP="00B2366C">
      <w:pPr>
        <w:spacing w:after="0" w:line="240" w:lineRule="auto"/>
        <w:rPr>
          <w:ins w:id="142" w:author="Unknown"/>
          <w:rFonts w:ascii="Times New Roman" w:eastAsia="Times New Roman" w:hAnsi="Times New Roman" w:cs="Times New Roman"/>
          <w:sz w:val="24"/>
          <w:szCs w:val="24"/>
        </w:rPr>
      </w:pPr>
      <w:ins w:id="143" w:author="Unknown">
        <w:r w:rsidRPr="00B2366C">
          <w:rPr>
            <w:rFonts w:ascii="Courier New" w:eastAsia="Times New Roman" w:hAnsi="Courier New" w:cs="Courier New"/>
            <w:sz w:val="20"/>
          </w:rPr>
          <w:t>066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Get image filename</w:t>
        </w:r>
      </w:ins>
    </w:p>
    <w:p w:rsidR="00B2366C" w:rsidRPr="00B2366C" w:rsidRDefault="00B2366C" w:rsidP="00B2366C">
      <w:pPr>
        <w:spacing w:after="0" w:line="240" w:lineRule="auto"/>
        <w:rPr>
          <w:ins w:id="144" w:author="Unknown"/>
          <w:rFonts w:ascii="Times New Roman" w:eastAsia="Times New Roman" w:hAnsi="Times New Roman" w:cs="Times New Roman"/>
          <w:sz w:val="24"/>
          <w:szCs w:val="24"/>
        </w:rPr>
      </w:pPr>
      <w:ins w:id="145" w:author="Unknown">
        <w:r w:rsidRPr="00B2366C">
          <w:rPr>
            <w:rFonts w:ascii="Courier New" w:eastAsia="Times New Roman" w:hAnsi="Courier New" w:cs="Courier New"/>
            <w:sz w:val="20"/>
          </w:rPr>
          <w:t>067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.String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imagePath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cursor.getString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columnIndex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146" w:author="Unknown"/>
          <w:rFonts w:ascii="Times New Roman" w:eastAsia="Times New Roman" w:hAnsi="Times New Roman" w:cs="Times New Roman"/>
          <w:sz w:val="24"/>
          <w:szCs w:val="24"/>
        </w:rPr>
      </w:pPr>
      <w:ins w:id="147" w:author="Unknown">
        <w:r w:rsidRPr="00B2366C">
          <w:rPr>
            <w:rFonts w:ascii="Courier New" w:eastAsia="Times New Roman" w:hAnsi="Courier New" w:cs="Courier New"/>
            <w:sz w:val="20"/>
          </w:rPr>
          <w:t>068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Use this path to do further processing, i.e. full screen display</w:t>
        </w:r>
      </w:ins>
    </w:p>
    <w:p w:rsidR="00B2366C" w:rsidRPr="00B2366C" w:rsidRDefault="00B2366C" w:rsidP="00B2366C">
      <w:pPr>
        <w:spacing w:after="0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</w:rPr>
      </w:pPr>
      <w:ins w:id="149" w:author="Unknown">
        <w:r w:rsidRPr="00B2366C">
          <w:rPr>
            <w:rFonts w:ascii="Courier New" w:eastAsia="Times New Roman" w:hAnsi="Courier New" w:cs="Courier New"/>
            <w:sz w:val="20"/>
          </w:rPr>
          <w:t>069.}</w:t>
        </w:r>
      </w:ins>
    </w:p>
    <w:p w:rsidR="00B2366C" w:rsidRPr="00B2366C" w:rsidRDefault="00B2366C" w:rsidP="00B2366C">
      <w:pPr>
        <w:spacing w:after="0" w:line="240" w:lineRule="auto"/>
        <w:rPr>
          <w:ins w:id="150" w:author="Unknown"/>
          <w:rFonts w:ascii="Times New Roman" w:eastAsia="Times New Roman" w:hAnsi="Times New Roman" w:cs="Times New Roman"/>
          <w:sz w:val="24"/>
          <w:szCs w:val="24"/>
        </w:rPr>
      </w:pPr>
      <w:ins w:id="151" w:author="Unknown">
        <w:r w:rsidRPr="00B2366C">
          <w:rPr>
            <w:rFonts w:ascii="Courier New" w:eastAsia="Times New Roman" w:hAnsi="Courier New" w:cs="Courier New"/>
            <w:sz w:val="20"/>
          </w:rPr>
          <w:t>070.});</w:t>
        </w:r>
      </w:ins>
    </w:p>
    <w:p w:rsidR="00B2366C" w:rsidRPr="00B2366C" w:rsidRDefault="00B2366C" w:rsidP="00B2366C">
      <w:pPr>
        <w:spacing w:after="0" w:line="240" w:lineRule="auto"/>
        <w:rPr>
          <w:ins w:id="152" w:author="Unknown"/>
          <w:rFonts w:ascii="Times New Roman" w:eastAsia="Times New Roman" w:hAnsi="Times New Roman" w:cs="Times New Roman"/>
          <w:sz w:val="24"/>
          <w:szCs w:val="24"/>
        </w:rPr>
      </w:pPr>
      <w:ins w:id="153" w:author="Unknown">
        <w:r w:rsidRPr="00B2366C">
          <w:rPr>
            <w:rFonts w:ascii="Courier New" w:eastAsia="Times New Roman" w:hAnsi="Courier New" w:cs="Courier New"/>
            <w:sz w:val="20"/>
          </w:rPr>
          <w:t>071.}</w:t>
        </w:r>
      </w:ins>
    </w:p>
    <w:p w:rsidR="00B2366C" w:rsidRPr="00B2366C" w:rsidRDefault="00B2366C" w:rsidP="00B2366C">
      <w:pPr>
        <w:spacing w:after="0" w:line="240" w:lineRule="auto"/>
        <w:rPr>
          <w:ins w:id="154" w:author="Unknown"/>
          <w:rFonts w:ascii="Times New Roman" w:eastAsia="Times New Roman" w:hAnsi="Times New Roman" w:cs="Times New Roman"/>
          <w:sz w:val="24"/>
          <w:szCs w:val="24"/>
        </w:rPr>
      </w:pPr>
      <w:ins w:id="155" w:author="Unknown">
        <w:r w:rsidRPr="00B2366C">
          <w:rPr>
            <w:rFonts w:ascii="Courier New" w:eastAsia="Times New Roman" w:hAnsi="Courier New" w:cs="Courier New"/>
            <w:sz w:val="20"/>
          </w:rPr>
          <w:t>072.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56" w:author="Unknown"/>
          <w:rFonts w:ascii="Times New Roman" w:eastAsia="Times New Roman" w:hAnsi="Times New Roman" w:cs="Times New Roman"/>
          <w:sz w:val="24"/>
          <w:szCs w:val="24"/>
        </w:rPr>
      </w:pPr>
      <w:ins w:id="157" w:author="Unknown">
        <w:r w:rsidRPr="00B2366C">
          <w:rPr>
            <w:rFonts w:ascii="Courier New" w:eastAsia="Times New Roman" w:hAnsi="Courier New" w:cs="Courier New"/>
            <w:sz w:val="20"/>
          </w:rPr>
          <w:t>073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**</w:t>
        </w:r>
      </w:ins>
    </w:p>
    <w:p w:rsidR="00B2366C" w:rsidRPr="00B2366C" w:rsidRDefault="00B2366C" w:rsidP="00B2366C">
      <w:pPr>
        <w:spacing w:after="0" w:line="240" w:lineRule="auto"/>
        <w:rPr>
          <w:ins w:id="158" w:author="Unknown"/>
          <w:rFonts w:ascii="Times New Roman" w:eastAsia="Times New Roman" w:hAnsi="Times New Roman" w:cs="Times New Roman"/>
          <w:sz w:val="24"/>
          <w:szCs w:val="24"/>
        </w:rPr>
      </w:pPr>
      <w:ins w:id="159" w:author="Unknown">
        <w:r w:rsidRPr="00B2366C">
          <w:rPr>
            <w:rFonts w:ascii="Courier New" w:eastAsia="Times New Roman" w:hAnsi="Courier New" w:cs="Courier New"/>
            <w:sz w:val="20"/>
          </w:rPr>
          <w:t>074.* Adapter for our image files.</w:t>
        </w:r>
      </w:ins>
    </w:p>
    <w:p w:rsidR="00B2366C" w:rsidRPr="00B2366C" w:rsidRDefault="00B2366C" w:rsidP="00B2366C">
      <w:pPr>
        <w:spacing w:after="0" w:line="240" w:lineRule="auto"/>
        <w:rPr>
          <w:ins w:id="160" w:author="Unknown"/>
          <w:rFonts w:ascii="Times New Roman" w:eastAsia="Times New Roman" w:hAnsi="Times New Roman" w:cs="Times New Roman"/>
          <w:sz w:val="24"/>
          <w:szCs w:val="24"/>
        </w:rPr>
      </w:pPr>
      <w:ins w:id="161" w:author="Unknown">
        <w:r w:rsidRPr="00B2366C">
          <w:rPr>
            <w:rFonts w:ascii="Courier New" w:eastAsia="Times New Roman" w:hAnsi="Courier New" w:cs="Courier New"/>
            <w:sz w:val="20"/>
          </w:rPr>
          <w:t>075.*/</w:t>
        </w:r>
      </w:ins>
    </w:p>
    <w:p w:rsidR="00B2366C" w:rsidRPr="00B2366C" w:rsidRDefault="00B2366C" w:rsidP="00B2366C">
      <w:pPr>
        <w:spacing w:after="0" w:line="240" w:lineRule="auto"/>
        <w:rPr>
          <w:ins w:id="162" w:author="Unknown"/>
          <w:rFonts w:ascii="Times New Roman" w:eastAsia="Times New Roman" w:hAnsi="Times New Roman" w:cs="Times New Roman"/>
          <w:sz w:val="24"/>
          <w:szCs w:val="24"/>
        </w:rPr>
      </w:pPr>
      <w:ins w:id="163" w:author="Unknown">
        <w:r w:rsidRPr="00B2366C">
          <w:rPr>
            <w:rFonts w:ascii="Courier New" w:eastAsia="Times New Roman" w:hAnsi="Courier New" w:cs="Courier New"/>
            <w:sz w:val="20"/>
          </w:rPr>
          <w:t>076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.private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class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ImageAdapter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extends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BaseAdapter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{</w:t>
        </w:r>
      </w:ins>
    </w:p>
    <w:p w:rsidR="00B2366C" w:rsidRPr="00B2366C" w:rsidRDefault="00B2366C" w:rsidP="00B2366C">
      <w:pPr>
        <w:spacing w:after="0" w:line="240" w:lineRule="auto"/>
        <w:rPr>
          <w:ins w:id="164" w:author="Unknown"/>
          <w:rFonts w:ascii="Times New Roman" w:eastAsia="Times New Roman" w:hAnsi="Times New Roman" w:cs="Times New Roman"/>
          <w:sz w:val="24"/>
          <w:szCs w:val="24"/>
        </w:rPr>
      </w:pPr>
      <w:ins w:id="165" w:author="Unknown">
        <w:r w:rsidRPr="00B2366C">
          <w:rPr>
            <w:rFonts w:ascii="Courier New" w:eastAsia="Times New Roman" w:hAnsi="Courier New" w:cs="Courier New"/>
            <w:sz w:val="20"/>
          </w:rPr>
          <w:t>077.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66" w:author="Unknown"/>
          <w:rFonts w:ascii="Times New Roman" w:eastAsia="Times New Roman" w:hAnsi="Times New Roman" w:cs="Times New Roman"/>
          <w:sz w:val="24"/>
          <w:szCs w:val="24"/>
        </w:rPr>
      </w:pPr>
      <w:ins w:id="167" w:author="Unknown">
        <w:r w:rsidRPr="00B2366C">
          <w:rPr>
            <w:rFonts w:ascii="Courier New" w:eastAsia="Times New Roman" w:hAnsi="Courier New" w:cs="Courier New"/>
            <w:sz w:val="20"/>
          </w:rPr>
          <w:t>078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.private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Context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context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168" w:author="Unknown"/>
          <w:rFonts w:ascii="Times New Roman" w:eastAsia="Times New Roman" w:hAnsi="Times New Roman" w:cs="Times New Roman"/>
          <w:sz w:val="24"/>
          <w:szCs w:val="24"/>
        </w:rPr>
      </w:pPr>
      <w:ins w:id="169" w:author="Unknown">
        <w:r w:rsidRPr="00B2366C">
          <w:rPr>
            <w:rFonts w:ascii="Courier New" w:eastAsia="Times New Roman" w:hAnsi="Courier New" w:cs="Courier New"/>
            <w:sz w:val="20"/>
          </w:rPr>
          <w:t>079.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70" w:author="Unknown"/>
          <w:rFonts w:ascii="Times New Roman" w:eastAsia="Times New Roman" w:hAnsi="Times New Roman" w:cs="Times New Roman"/>
          <w:sz w:val="24"/>
          <w:szCs w:val="24"/>
        </w:rPr>
      </w:pPr>
      <w:ins w:id="171" w:author="Unknown">
        <w:r w:rsidRPr="00B2366C">
          <w:rPr>
            <w:rFonts w:ascii="Courier New" w:eastAsia="Times New Roman" w:hAnsi="Courier New" w:cs="Courier New"/>
            <w:sz w:val="20"/>
          </w:rPr>
          <w:t>080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ImageAdapter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(Context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localContext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 {</w:t>
        </w:r>
      </w:ins>
    </w:p>
    <w:p w:rsidR="00B2366C" w:rsidRPr="00B2366C" w:rsidRDefault="00B2366C" w:rsidP="00B2366C">
      <w:pPr>
        <w:spacing w:after="0" w:line="240" w:lineRule="auto"/>
        <w:rPr>
          <w:ins w:id="172" w:author="Unknown"/>
          <w:rFonts w:ascii="Times New Roman" w:eastAsia="Times New Roman" w:hAnsi="Times New Roman" w:cs="Times New Roman"/>
          <w:sz w:val="24"/>
          <w:szCs w:val="24"/>
        </w:rPr>
      </w:pPr>
      <w:ins w:id="173" w:author="Unknown">
        <w:r w:rsidRPr="00B2366C">
          <w:rPr>
            <w:rFonts w:ascii="Courier New" w:eastAsia="Times New Roman" w:hAnsi="Courier New" w:cs="Courier New"/>
            <w:sz w:val="20"/>
          </w:rPr>
          <w:t>081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.context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localContext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174" w:author="Unknown"/>
          <w:rFonts w:ascii="Times New Roman" w:eastAsia="Times New Roman" w:hAnsi="Times New Roman" w:cs="Times New Roman"/>
          <w:sz w:val="24"/>
          <w:szCs w:val="24"/>
        </w:rPr>
      </w:pPr>
      <w:ins w:id="175" w:author="Unknown">
        <w:r w:rsidRPr="00B2366C">
          <w:rPr>
            <w:rFonts w:ascii="Courier New" w:eastAsia="Times New Roman" w:hAnsi="Courier New" w:cs="Courier New"/>
            <w:sz w:val="20"/>
          </w:rPr>
          <w:t>082.}</w:t>
        </w:r>
      </w:ins>
    </w:p>
    <w:p w:rsidR="00B2366C" w:rsidRPr="00B2366C" w:rsidRDefault="00B2366C" w:rsidP="00B2366C">
      <w:pPr>
        <w:spacing w:after="0" w:line="240" w:lineRule="auto"/>
        <w:rPr>
          <w:ins w:id="176" w:author="Unknown"/>
          <w:rFonts w:ascii="Times New Roman" w:eastAsia="Times New Roman" w:hAnsi="Times New Roman" w:cs="Times New Roman"/>
          <w:sz w:val="24"/>
          <w:szCs w:val="24"/>
        </w:rPr>
      </w:pPr>
      <w:ins w:id="177" w:author="Unknown">
        <w:r w:rsidRPr="00B2366C">
          <w:rPr>
            <w:rFonts w:ascii="Courier New" w:eastAsia="Times New Roman" w:hAnsi="Courier New" w:cs="Courier New"/>
            <w:sz w:val="20"/>
          </w:rPr>
          <w:t>083.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 </w:t>
        </w:r>
      </w:ins>
    </w:p>
    <w:p w:rsidR="00B2366C" w:rsidRPr="00B2366C" w:rsidRDefault="00B2366C" w:rsidP="00B2366C">
      <w:pPr>
        <w:spacing w:after="0" w:line="240" w:lineRule="auto"/>
        <w:rPr>
          <w:ins w:id="178" w:author="Unknown"/>
          <w:rFonts w:ascii="Times New Roman" w:eastAsia="Times New Roman" w:hAnsi="Times New Roman" w:cs="Times New Roman"/>
          <w:sz w:val="24"/>
          <w:szCs w:val="24"/>
        </w:rPr>
      </w:pPr>
      <w:ins w:id="179" w:author="Unknown">
        <w:r w:rsidRPr="00B2366C">
          <w:rPr>
            <w:rFonts w:ascii="Courier New" w:eastAsia="Times New Roman" w:hAnsi="Courier New" w:cs="Courier New"/>
            <w:sz w:val="20"/>
          </w:rPr>
          <w:t>084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getCount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() {</w:t>
        </w:r>
      </w:ins>
    </w:p>
    <w:p w:rsidR="00B2366C" w:rsidRPr="00B2366C" w:rsidRDefault="00B2366C" w:rsidP="00B2366C">
      <w:pPr>
        <w:spacing w:after="0" w:line="240" w:lineRule="auto"/>
        <w:rPr>
          <w:ins w:id="180" w:author="Unknown"/>
          <w:rFonts w:ascii="Times New Roman" w:eastAsia="Times New Roman" w:hAnsi="Times New Roman" w:cs="Times New Roman"/>
          <w:sz w:val="24"/>
          <w:szCs w:val="24"/>
        </w:rPr>
      </w:pPr>
      <w:ins w:id="181" w:author="Unknown">
        <w:r w:rsidRPr="00B2366C">
          <w:rPr>
            <w:rFonts w:ascii="Courier New" w:eastAsia="Times New Roman" w:hAnsi="Courier New" w:cs="Courier New"/>
            <w:sz w:val="20"/>
          </w:rPr>
          <w:t>085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.return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cursor.getCount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();</w:t>
        </w:r>
      </w:ins>
    </w:p>
    <w:p w:rsidR="00B2366C" w:rsidRPr="00B2366C" w:rsidRDefault="00B2366C" w:rsidP="00B2366C">
      <w:pPr>
        <w:spacing w:after="0" w:line="240" w:lineRule="auto"/>
        <w:rPr>
          <w:ins w:id="182" w:author="Unknown"/>
          <w:rFonts w:ascii="Times New Roman" w:eastAsia="Times New Roman" w:hAnsi="Times New Roman" w:cs="Times New Roman"/>
          <w:sz w:val="24"/>
          <w:szCs w:val="24"/>
        </w:rPr>
      </w:pPr>
      <w:ins w:id="183" w:author="Unknown">
        <w:r w:rsidRPr="00B2366C">
          <w:rPr>
            <w:rFonts w:ascii="Courier New" w:eastAsia="Times New Roman" w:hAnsi="Courier New" w:cs="Courier New"/>
            <w:sz w:val="20"/>
          </w:rPr>
          <w:lastRenderedPageBreak/>
          <w:t>086.}</w:t>
        </w:r>
      </w:ins>
    </w:p>
    <w:p w:rsidR="00B2366C" w:rsidRPr="00B2366C" w:rsidRDefault="00B2366C" w:rsidP="00B2366C">
      <w:pPr>
        <w:spacing w:after="0" w:line="240" w:lineRule="auto"/>
        <w:rPr>
          <w:ins w:id="184" w:author="Unknown"/>
          <w:rFonts w:ascii="Times New Roman" w:eastAsia="Times New Roman" w:hAnsi="Times New Roman" w:cs="Times New Roman"/>
          <w:sz w:val="24"/>
          <w:szCs w:val="24"/>
        </w:rPr>
      </w:pPr>
      <w:ins w:id="185" w:author="Unknown">
        <w:r w:rsidRPr="00B2366C">
          <w:rPr>
            <w:rFonts w:ascii="Courier New" w:eastAsia="Times New Roman" w:hAnsi="Courier New" w:cs="Courier New"/>
            <w:sz w:val="20"/>
          </w:rPr>
          <w:t>087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Object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getItem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position) {</w:t>
        </w:r>
      </w:ins>
    </w:p>
    <w:p w:rsidR="00B2366C" w:rsidRPr="00B2366C" w:rsidRDefault="00B2366C" w:rsidP="00B2366C">
      <w:pPr>
        <w:spacing w:after="0" w:line="240" w:lineRule="auto"/>
        <w:rPr>
          <w:ins w:id="186" w:author="Unknown"/>
          <w:rFonts w:ascii="Times New Roman" w:eastAsia="Times New Roman" w:hAnsi="Times New Roman" w:cs="Times New Roman"/>
          <w:sz w:val="24"/>
          <w:szCs w:val="24"/>
        </w:rPr>
      </w:pPr>
      <w:ins w:id="187" w:author="Unknown">
        <w:r w:rsidRPr="00B2366C">
          <w:rPr>
            <w:rFonts w:ascii="Courier New" w:eastAsia="Times New Roman" w:hAnsi="Courier New" w:cs="Courier New"/>
            <w:sz w:val="20"/>
          </w:rPr>
          <w:t>088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.return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position;</w:t>
        </w:r>
      </w:ins>
    </w:p>
    <w:p w:rsidR="00B2366C" w:rsidRPr="00B2366C" w:rsidRDefault="00B2366C" w:rsidP="00B2366C">
      <w:pPr>
        <w:spacing w:after="0" w:line="240" w:lineRule="auto"/>
        <w:rPr>
          <w:ins w:id="188" w:author="Unknown"/>
          <w:rFonts w:ascii="Times New Roman" w:eastAsia="Times New Roman" w:hAnsi="Times New Roman" w:cs="Times New Roman"/>
          <w:sz w:val="24"/>
          <w:szCs w:val="24"/>
        </w:rPr>
      </w:pPr>
      <w:ins w:id="189" w:author="Unknown">
        <w:r w:rsidRPr="00B2366C">
          <w:rPr>
            <w:rFonts w:ascii="Courier New" w:eastAsia="Times New Roman" w:hAnsi="Courier New" w:cs="Courier New"/>
            <w:sz w:val="20"/>
          </w:rPr>
          <w:t>089.}</w:t>
        </w:r>
      </w:ins>
    </w:p>
    <w:p w:rsidR="00B2366C" w:rsidRPr="00B2366C" w:rsidRDefault="00B2366C" w:rsidP="00B2366C">
      <w:pPr>
        <w:spacing w:after="0" w:line="240" w:lineRule="auto"/>
        <w:rPr>
          <w:ins w:id="190" w:author="Unknown"/>
          <w:rFonts w:ascii="Times New Roman" w:eastAsia="Times New Roman" w:hAnsi="Times New Roman" w:cs="Times New Roman"/>
          <w:sz w:val="24"/>
          <w:szCs w:val="24"/>
        </w:rPr>
      </w:pPr>
      <w:ins w:id="191" w:author="Unknown">
        <w:r w:rsidRPr="00B2366C">
          <w:rPr>
            <w:rFonts w:ascii="Courier New" w:eastAsia="Times New Roman" w:hAnsi="Courier New" w:cs="Courier New"/>
            <w:sz w:val="20"/>
          </w:rPr>
          <w:t>090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long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getItemId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position) {</w:t>
        </w:r>
      </w:ins>
    </w:p>
    <w:p w:rsidR="00B2366C" w:rsidRPr="00B2366C" w:rsidRDefault="00B2366C" w:rsidP="00B2366C">
      <w:pPr>
        <w:spacing w:after="0" w:line="240" w:lineRule="auto"/>
        <w:rPr>
          <w:ins w:id="192" w:author="Unknown"/>
          <w:rFonts w:ascii="Times New Roman" w:eastAsia="Times New Roman" w:hAnsi="Times New Roman" w:cs="Times New Roman"/>
          <w:sz w:val="24"/>
          <w:szCs w:val="24"/>
        </w:rPr>
      </w:pPr>
      <w:ins w:id="193" w:author="Unknown">
        <w:r w:rsidRPr="00B2366C">
          <w:rPr>
            <w:rFonts w:ascii="Courier New" w:eastAsia="Times New Roman" w:hAnsi="Courier New" w:cs="Courier New"/>
            <w:sz w:val="20"/>
          </w:rPr>
          <w:t>091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.return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position;</w:t>
        </w:r>
      </w:ins>
    </w:p>
    <w:p w:rsidR="00B2366C" w:rsidRPr="00B2366C" w:rsidRDefault="00B2366C" w:rsidP="00B2366C">
      <w:pPr>
        <w:spacing w:after="0" w:line="240" w:lineRule="auto"/>
        <w:rPr>
          <w:ins w:id="194" w:author="Unknown"/>
          <w:rFonts w:ascii="Times New Roman" w:eastAsia="Times New Roman" w:hAnsi="Times New Roman" w:cs="Times New Roman"/>
          <w:sz w:val="24"/>
          <w:szCs w:val="24"/>
        </w:rPr>
      </w:pPr>
      <w:ins w:id="195" w:author="Unknown">
        <w:r w:rsidRPr="00B2366C">
          <w:rPr>
            <w:rFonts w:ascii="Courier New" w:eastAsia="Times New Roman" w:hAnsi="Courier New" w:cs="Courier New"/>
            <w:sz w:val="20"/>
          </w:rPr>
          <w:t>092.}</w:t>
        </w:r>
      </w:ins>
    </w:p>
    <w:p w:rsidR="00B2366C" w:rsidRPr="00B2366C" w:rsidRDefault="00B2366C" w:rsidP="00B2366C">
      <w:pPr>
        <w:spacing w:after="0" w:line="240" w:lineRule="auto"/>
        <w:rPr>
          <w:ins w:id="196" w:author="Unknown"/>
          <w:rFonts w:ascii="Times New Roman" w:eastAsia="Times New Roman" w:hAnsi="Times New Roman" w:cs="Times New Roman"/>
          <w:sz w:val="24"/>
          <w:szCs w:val="24"/>
        </w:rPr>
      </w:pPr>
      <w:ins w:id="197" w:author="Unknown">
        <w:r w:rsidRPr="00B2366C">
          <w:rPr>
            <w:rFonts w:ascii="Courier New" w:eastAsia="Times New Roman" w:hAnsi="Courier New" w:cs="Courier New"/>
            <w:sz w:val="20"/>
          </w:rPr>
          <w:t>093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.public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View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getView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int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position, View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convertView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,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ViewGroup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parent) {</w:t>
        </w:r>
      </w:ins>
    </w:p>
    <w:p w:rsidR="00B2366C" w:rsidRPr="00B2366C" w:rsidRDefault="00B2366C" w:rsidP="00B2366C">
      <w:pPr>
        <w:spacing w:after="0" w:line="240" w:lineRule="auto"/>
        <w:rPr>
          <w:ins w:id="198" w:author="Unknown"/>
          <w:rFonts w:ascii="Times New Roman" w:eastAsia="Times New Roman" w:hAnsi="Times New Roman" w:cs="Times New Roman"/>
          <w:sz w:val="24"/>
          <w:szCs w:val="24"/>
        </w:rPr>
      </w:pPr>
      <w:ins w:id="199" w:author="Unknown">
        <w:r w:rsidRPr="00B2366C">
          <w:rPr>
            <w:rFonts w:ascii="Courier New" w:eastAsia="Times New Roman" w:hAnsi="Courier New" w:cs="Courier New"/>
            <w:sz w:val="20"/>
          </w:rPr>
          <w:t>094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.ImageView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picturesView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00" w:author="Unknown"/>
          <w:rFonts w:ascii="Times New Roman" w:eastAsia="Times New Roman" w:hAnsi="Times New Roman" w:cs="Times New Roman"/>
          <w:sz w:val="24"/>
          <w:szCs w:val="24"/>
        </w:rPr>
      </w:pPr>
      <w:ins w:id="201" w:author="Unknown">
        <w:r w:rsidRPr="00B2366C">
          <w:rPr>
            <w:rFonts w:ascii="Courier New" w:eastAsia="Times New Roman" w:hAnsi="Courier New" w:cs="Courier New"/>
            <w:sz w:val="20"/>
          </w:rPr>
          <w:t>095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.if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convertView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== null) {</w:t>
        </w:r>
      </w:ins>
    </w:p>
    <w:p w:rsidR="00B2366C" w:rsidRPr="00B2366C" w:rsidRDefault="00B2366C" w:rsidP="00B2366C">
      <w:pPr>
        <w:spacing w:after="0" w:line="240" w:lineRule="auto"/>
        <w:rPr>
          <w:ins w:id="202" w:author="Unknown"/>
          <w:rFonts w:ascii="Times New Roman" w:eastAsia="Times New Roman" w:hAnsi="Times New Roman" w:cs="Times New Roman"/>
          <w:sz w:val="24"/>
          <w:szCs w:val="24"/>
        </w:rPr>
      </w:pPr>
      <w:ins w:id="203" w:author="Unknown">
        <w:r w:rsidRPr="00B2366C">
          <w:rPr>
            <w:rFonts w:ascii="Courier New" w:eastAsia="Times New Roman" w:hAnsi="Courier New" w:cs="Courier New"/>
            <w:sz w:val="20"/>
          </w:rPr>
          <w:t>096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new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(context);</w:t>
        </w:r>
      </w:ins>
    </w:p>
    <w:p w:rsidR="00B2366C" w:rsidRPr="00B2366C" w:rsidRDefault="00B2366C" w:rsidP="00B2366C">
      <w:pPr>
        <w:spacing w:after="0" w:line="240" w:lineRule="auto"/>
        <w:rPr>
          <w:ins w:id="204" w:author="Unknown"/>
          <w:rFonts w:ascii="Times New Roman" w:eastAsia="Times New Roman" w:hAnsi="Times New Roman" w:cs="Times New Roman"/>
          <w:sz w:val="24"/>
          <w:szCs w:val="24"/>
        </w:rPr>
      </w:pPr>
      <w:ins w:id="205" w:author="Unknown">
        <w:r w:rsidRPr="00B2366C">
          <w:rPr>
            <w:rFonts w:ascii="Courier New" w:eastAsia="Times New Roman" w:hAnsi="Courier New" w:cs="Courier New"/>
            <w:sz w:val="20"/>
          </w:rPr>
          <w:t>097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Move cursor to current position</w:t>
        </w:r>
      </w:ins>
    </w:p>
    <w:p w:rsidR="00B2366C" w:rsidRPr="00B2366C" w:rsidRDefault="00B2366C" w:rsidP="00B2366C">
      <w:pPr>
        <w:spacing w:after="0" w:line="240" w:lineRule="auto"/>
        <w:rPr>
          <w:ins w:id="206" w:author="Unknown"/>
          <w:rFonts w:ascii="Times New Roman" w:eastAsia="Times New Roman" w:hAnsi="Times New Roman" w:cs="Times New Roman"/>
          <w:sz w:val="24"/>
          <w:szCs w:val="24"/>
        </w:rPr>
      </w:pPr>
      <w:ins w:id="207" w:author="Unknown">
        <w:r w:rsidRPr="00B2366C">
          <w:rPr>
            <w:rFonts w:ascii="Courier New" w:eastAsia="Times New Roman" w:hAnsi="Courier New" w:cs="Courier New"/>
            <w:sz w:val="20"/>
          </w:rPr>
          <w:t>098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.cursor.moveToPosition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(position);</w:t>
        </w:r>
      </w:ins>
    </w:p>
    <w:p w:rsidR="00B2366C" w:rsidRPr="00B2366C" w:rsidRDefault="00B2366C" w:rsidP="00B2366C">
      <w:pPr>
        <w:spacing w:after="0" w:line="240" w:lineRule="auto"/>
        <w:rPr>
          <w:ins w:id="208" w:author="Unknown"/>
          <w:rFonts w:ascii="Times New Roman" w:eastAsia="Times New Roman" w:hAnsi="Times New Roman" w:cs="Times New Roman"/>
          <w:sz w:val="24"/>
          <w:szCs w:val="24"/>
        </w:rPr>
      </w:pPr>
      <w:ins w:id="209" w:author="Unknown">
        <w:r w:rsidRPr="00B2366C">
          <w:rPr>
            <w:rFonts w:ascii="Courier New" w:eastAsia="Times New Roman" w:hAnsi="Courier New" w:cs="Courier New"/>
            <w:sz w:val="20"/>
          </w:rPr>
          <w:t>099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Get the current value for the requested column</w:t>
        </w:r>
      </w:ins>
    </w:p>
    <w:p w:rsidR="00B2366C" w:rsidRPr="00B2366C" w:rsidRDefault="00B2366C" w:rsidP="00B2366C">
      <w:pPr>
        <w:spacing w:after="0" w:line="240" w:lineRule="auto"/>
        <w:rPr>
          <w:ins w:id="210" w:author="Unknown"/>
          <w:rFonts w:ascii="Times New Roman" w:eastAsia="Times New Roman" w:hAnsi="Times New Roman" w:cs="Times New Roman"/>
          <w:sz w:val="24"/>
          <w:szCs w:val="24"/>
        </w:rPr>
      </w:pPr>
      <w:ins w:id="211" w:author="Unknown">
        <w:r w:rsidRPr="00B2366C">
          <w:rPr>
            <w:rFonts w:ascii="Courier New" w:eastAsia="Times New Roman" w:hAnsi="Courier New" w:cs="Courier New"/>
            <w:sz w:val="20"/>
          </w:rPr>
          <w:t>100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.int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cursor.getInt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columnIndex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212" w:author="Unknown"/>
          <w:rFonts w:ascii="Times New Roman" w:eastAsia="Times New Roman" w:hAnsi="Times New Roman" w:cs="Times New Roman"/>
          <w:sz w:val="24"/>
          <w:szCs w:val="24"/>
        </w:rPr>
      </w:pPr>
      <w:ins w:id="213" w:author="Unknown">
        <w:r w:rsidRPr="00B2366C">
          <w:rPr>
            <w:rFonts w:ascii="Courier New" w:eastAsia="Times New Roman" w:hAnsi="Courier New" w:cs="Courier New"/>
            <w:sz w:val="20"/>
          </w:rPr>
          <w:t>101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/ Set the content of the image based on the provided URI</w:t>
        </w:r>
      </w:ins>
    </w:p>
    <w:p w:rsidR="00B2366C" w:rsidRPr="00B2366C" w:rsidRDefault="00B2366C" w:rsidP="00B2366C">
      <w:pPr>
        <w:spacing w:after="0" w:line="240" w:lineRule="auto"/>
        <w:rPr>
          <w:ins w:id="214" w:author="Unknown"/>
          <w:rFonts w:ascii="Times New Roman" w:eastAsia="Times New Roman" w:hAnsi="Times New Roman" w:cs="Times New Roman"/>
          <w:sz w:val="24"/>
          <w:szCs w:val="24"/>
        </w:rPr>
      </w:pPr>
      <w:ins w:id="215" w:author="Unknown">
        <w:r w:rsidRPr="00B2366C">
          <w:rPr>
            <w:rFonts w:ascii="Courier New" w:eastAsia="Times New Roman" w:hAnsi="Courier New" w:cs="Courier New"/>
            <w:sz w:val="20"/>
          </w:rPr>
          <w:t>102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.picturesView.setImageURI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Uri.withAppendedPath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</w:t>
        </w:r>
      </w:ins>
    </w:p>
    <w:p w:rsidR="00B2366C" w:rsidRPr="00B2366C" w:rsidRDefault="00B2366C" w:rsidP="00B2366C">
      <w:pPr>
        <w:spacing w:after="0" w:line="240" w:lineRule="auto"/>
        <w:rPr>
          <w:ins w:id="216" w:author="Unknown"/>
          <w:rFonts w:ascii="Times New Roman" w:eastAsia="Times New Roman" w:hAnsi="Times New Roman" w:cs="Times New Roman"/>
          <w:sz w:val="24"/>
          <w:szCs w:val="24"/>
        </w:rPr>
      </w:pPr>
      <w:ins w:id="217" w:author="Unknown">
        <w:r w:rsidRPr="00B2366C">
          <w:rPr>
            <w:rFonts w:ascii="Courier New" w:eastAsia="Times New Roman" w:hAnsi="Courier New" w:cs="Courier New"/>
            <w:sz w:val="20"/>
          </w:rPr>
          <w:t>103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.MediaStore.Images.Thumbnails.EXTERNAL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_CONTENT_URI, ""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 xml:space="preserve">+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));</w:t>
        </w:r>
      </w:ins>
    </w:p>
    <w:p w:rsidR="00B2366C" w:rsidRPr="00B2366C" w:rsidRDefault="00B2366C" w:rsidP="00B2366C">
      <w:pPr>
        <w:spacing w:after="0" w:line="240" w:lineRule="auto"/>
        <w:rPr>
          <w:ins w:id="218" w:author="Unknown"/>
          <w:rFonts w:ascii="Times New Roman" w:eastAsia="Times New Roman" w:hAnsi="Times New Roman" w:cs="Times New Roman"/>
          <w:sz w:val="24"/>
          <w:szCs w:val="24"/>
        </w:rPr>
      </w:pPr>
      <w:ins w:id="219" w:author="Unknown">
        <w:r w:rsidRPr="00B2366C">
          <w:rPr>
            <w:rFonts w:ascii="Courier New" w:eastAsia="Times New Roman" w:hAnsi="Courier New" w:cs="Courier New"/>
            <w:sz w:val="20"/>
          </w:rPr>
          <w:t>104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.picturesView.setScaleType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ImageView.ScaleType.FIT_CENTER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220" w:author="Unknown"/>
          <w:rFonts w:ascii="Times New Roman" w:eastAsia="Times New Roman" w:hAnsi="Times New Roman" w:cs="Times New Roman"/>
          <w:sz w:val="24"/>
          <w:szCs w:val="24"/>
        </w:rPr>
      </w:pPr>
      <w:ins w:id="221" w:author="Unknown">
        <w:r w:rsidRPr="00B2366C">
          <w:rPr>
            <w:rFonts w:ascii="Courier New" w:eastAsia="Times New Roman" w:hAnsi="Courier New" w:cs="Courier New"/>
            <w:sz w:val="20"/>
          </w:rPr>
          <w:t>105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.picturesView.setPadding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(8, 8, 8, 8);</w:t>
        </w:r>
      </w:ins>
    </w:p>
    <w:p w:rsidR="00B2366C" w:rsidRPr="00B2366C" w:rsidRDefault="00B2366C" w:rsidP="00B2366C">
      <w:pPr>
        <w:spacing w:after="0" w:line="240" w:lineRule="auto"/>
        <w:rPr>
          <w:ins w:id="222" w:author="Unknown"/>
          <w:rFonts w:ascii="Times New Roman" w:eastAsia="Times New Roman" w:hAnsi="Times New Roman" w:cs="Times New Roman"/>
          <w:sz w:val="24"/>
          <w:szCs w:val="24"/>
        </w:rPr>
      </w:pPr>
      <w:ins w:id="223" w:author="Unknown">
        <w:r w:rsidRPr="00B2366C">
          <w:rPr>
            <w:rFonts w:ascii="Courier New" w:eastAsia="Times New Roman" w:hAnsi="Courier New" w:cs="Courier New"/>
            <w:sz w:val="20"/>
          </w:rPr>
          <w:t>106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.picturesView.setLayoutParams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(new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GridView.LayoutParams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(100, 100));</w:t>
        </w:r>
      </w:ins>
    </w:p>
    <w:p w:rsidR="00B2366C" w:rsidRPr="00B2366C" w:rsidRDefault="00B2366C" w:rsidP="00B2366C">
      <w:pPr>
        <w:spacing w:after="0" w:line="240" w:lineRule="auto"/>
        <w:rPr>
          <w:ins w:id="224" w:author="Unknown"/>
          <w:rFonts w:ascii="Times New Roman" w:eastAsia="Times New Roman" w:hAnsi="Times New Roman" w:cs="Times New Roman"/>
          <w:sz w:val="24"/>
          <w:szCs w:val="24"/>
        </w:rPr>
      </w:pPr>
      <w:ins w:id="225" w:author="Unknown">
        <w:r w:rsidRPr="00B2366C">
          <w:rPr>
            <w:rFonts w:ascii="Courier New" w:eastAsia="Times New Roman" w:hAnsi="Courier New" w:cs="Courier New"/>
            <w:sz w:val="20"/>
          </w:rPr>
          <w:t>107.}</w:t>
        </w:r>
      </w:ins>
    </w:p>
    <w:p w:rsidR="00B2366C" w:rsidRPr="00B2366C" w:rsidRDefault="00B2366C" w:rsidP="00B2366C">
      <w:pPr>
        <w:spacing w:after="0" w:line="240" w:lineRule="auto"/>
        <w:rPr>
          <w:ins w:id="226" w:author="Unknown"/>
          <w:rFonts w:ascii="Times New Roman" w:eastAsia="Times New Roman" w:hAnsi="Times New Roman" w:cs="Times New Roman"/>
          <w:sz w:val="24"/>
          <w:szCs w:val="24"/>
        </w:rPr>
      </w:pPr>
      <w:ins w:id="227" w:author="Unknown">
        <w:r w:rsidRPr="00B2366C">
          <w:rPr>
            <w:rFonts w:ascii="Courier New" w:eastAsia="Times New Roman" w:hAnsi="Courier New" w:cs="Courier New"/>
            <w:sz w:val="20"/>
          </w:rPr>
          <w:t>108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.else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{</w:t>
        </w:r>
      </w:ins>
    </w:p>
    <w:p w:rsidR="00B2366C" w:rsidRPr="00B2366C" w:rsidRDefault="00B2366C" w:rsidP="00B2366C">
      <w:pPr>
        <w:spacing w:after="0" w:line="240" w:lineRule="auto"/>
        <w:rPr>
          <w:ins w:id="228" w:author="Unknown"/>
          <w:rFonts w:ascii="Times New Roman" w:eastAsia="Times New Roman" w:hAnsi="Times New Roman" w:cs="Times New Roman"/>
          <w:sz w:val="24"/>
          <w:szCs w:val="24"/>
        </w:rPr>
      </w:pPr>
      <w:ins w:id="229" w:author="Unknown">
        <w:r w:rsidRPr="00B2366C">
          <w:rPr>
            <w:rFonts w:ascii="Courier New" w:eastAsia="Times New Roman" w:hAnsi="Courier New" w:cs="Courier New"/>
            <w:sz w:val="20"/>
          </w:rPr>
          <w:t>109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.picturesView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(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ImageView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)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convertView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30" w:author="Unknown"/>
          <w:rFonts w:ascii="Times New Roman" w:eastAsia="Times New Roman" w:hAnsi="Times New Roman" w:cs="Times New Roman"/>
          <w:sz w:val="24"/>
          <w:szCs w:val="24"/>
        </w:rPr>
      </w:pPr>
      <w:ins w:id="231" w:author="Unknown">
        <w:r w:rsidRPr="00B2366C">
          <w:rPr>
            <w:rFonts w:ascii="Courier New" w:eastAsia="Times New Roman" w:hAnsi="Courier New" w:cs="Courier New"/>
            <w:sz w:val="20"/>
          </w:rPr>
          <w:t>110.}</w:t>
        </w:r>
      </w:ins>
    </w:p>
    <w:p w:rsidR="00B2366C" w:rsidRPr="00B2366C" w:rsidRDefault="00B2366C" w:rsidP="00B2366C">
      <w:pPr>
        <w:spacing w:after="0" w:line="240" w:lineRule="auto"/>
        <w:rPr>
          <w:ins w:id="232" w:author="Unknown"/>
          <w:rFonts w:ascii="Times New Roman" w:eastAsia="Times New Roman" w:hAnsi="Times New Roman" w:cs="Times New Roman"/>
          <w:sz w:val="24"/>
          <w:szCs w:val="24"/>
        </w:rPr>
      </w:pPr>
      <w:ins w:id="233" w:author="Unknown">
        <w:r w:rsidRPr="00B2366C">
          <w:rPr>
            <w:rFonts w:ascii="Courier New" w:eastAsia="Times New Roman" w:hAnsi="Courier New" w:cs="Courier New"/>
            <w:sz w:val="20"/>
          </w:rPr>
          <w:t>111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.return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picturesView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;</w:t>
        </w:r>
      </w:ins>
    </w:p>
    <w:p w:rsidR="00B2366C" w:rsidRPr="00B2366C" w:rsidRDefault="00B2366C" w:rsidP="00B2366C">
      <w:pPr>
        <w:spacing w:after="0" w:line="240" w:lineRule="auto"/>
        <w:rPr>
          <w:ins w:id="234" w:author="Unknown"/>
          <w:rFonts w:ascii="Times New Roman" w:eastAsia="Times New Roman" w:hAnsi="Times New Roman" w:cs="Times New Roman"/>
          <w:sz w:val="24"/>
          <w:szCs w:val="24"/>
        </w:rPr>
      </w:pPr>
      <w:ins w:id="235" w:author="Unknown">
        <w:r w:rsidRPr="00B2366C">
          <w:rPr>
            <w:rFonts w:ascii="Courier New" w:eastAsia="Times New Roman" w:hAnsi="Courier New" w:cs="Courier New"/>
            <w:sz w:val="20"/>
          </w:rPr>
          <w:t>112.}</w:t>
        </w:r>
      </w:ins>
    </w:p>
    <w:p w:rsidR="00B2366C" w:rsidRPr="00B2366C" w:rsidRDefault="00B2366C" w:rsidP="00B2366C">
      <w:pPr>
        <w:spacing w:after="0" w:line="240" w:lineRule="auto"/>
        <w:rPr>
          <w:ins w:id="236" w:author="Unknown"/>
          <w:rFonts w:ascii="Times New Roman" w:eastAsia="Times New Roman" w:hAnsi="Times New Roman" w:cs="Times New Roman"/>
          <w:sz w:val="24"/>
          <w:szCs w:val="24"/>
        </w:rPr>
      </w:pPr>
      <w:ins w:id="237" w:author="Unknown">
        <w:r w:rsidRPr="00B2366C">
          <w:rPr>
            <w:rFonts w:ascii="Courier New" w:eastAsia="Times New Roman" w:hAnsi="Courier New" w:cs="Courier New"/>
            <w:sz w:val="20"/>
          </w:rPr>
          <w:t>113.}</w:t>
        </w:r>
      </w:ins>
    </w:p>
    <w:p w:rsidR="00B2366C" w:rsidRPr="00B2366C" w:rsidRDefault="00B2366C" w:rsidP="00B2366C">
      <w:pPr>
        <w:spacing w:after="0" w:line="240" w:lineRule="auto"/>
        <w:rPr>
          <w:ins w:id="238" w:author="Unknown"/>
          <w:rFonts w:ascii="Times New Roman" w:eastAsia="Times New Roman" w:hAnsi="Times New Roman" w:cs="Times New Roman"/>
          <w:sz w:val="24"/>
          <w:szCs w:val="24"/>
        </w:rPr>
      </w:pPr>
      <w:ins w:id="239" w:author="Unknown">
        <w:r w:rsidRPr="00B2366C">
          <w:rPr>
            <w:rFonts w:ascii="Courier New" w:eastAsia="Times New Roman" w:hAnsi="Courier New" w:cs="Courier New"/>
            <w:sz w:val="20"/>
          </w:rPr>
          <w:t>114.}</w:t>
        </w:r>
      </w:ins>
    </w:p>
    <w:p w:rsidR="00B2366C" w:rsidRPr="00B2366C" w:rsidRDefault="00B2366C" w:rsidP="00B2366C">
      <w:pPr>
        <w:spacing w:after="240" w:line="240" w:lineRule="auto"/>
        <w:rPr>
          <w:ins w:id="240" w:author="Unknown"/>
          <w:rFonts w:ascii="Times New Roman" w:eastAsia="Times New Roman" w:hAnsi="Times New Roman" w:cs="Times New Roman"/>
          <w:sz w:val="24"/>
          <w:szCs w:val="24"/>
        </w:rPr>
      </w:pPr>
      <w:ins w:id="241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The layout of the main activity is shown below:</w:t>
        </w:r>
      </w:ins>
    </w:p>
    <w:p w:rsidR="00B2366C" w:rsidRPr="00B2366C" w:rsidRDefault="00B2366C" w:rsidP="00B2366C">
      <w:pPr>
        <w:spacing w:after="0" w:line="240" w:lineRule="auto"/>
        <w:rPr>
          <w:ins w:id="242" w:author="Unknown"/>
          <w:rFonts w:ascii="Times New Roman" w:eastAsia="Times New Roman" w:hAnsi="Times New Roman" w:cs="Times New Roman"/>
          <w:sz w:val="24"/>
          <w:szCs w:val="24"/>
        </w:rPr>
      </w:pPr>
      <w:ins w:id="24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"viewSource" \o "view source"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244" w:author="Unknown"/>
          <w:rFonts w:ascii="Times New Roman" w:eastAsia="Times New Roman" w:hAnsi="Times New Roman" w:cs="Times New Roman"/>
          <w:sz w:val="24"/>
          <w:szCs w:val="24"/>
        </w:rPr>
      </w:pPr>
      <w:ins w:id="245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"printSource" \o "print"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"about" \o "?"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246" w:author="Unknown"/>
          <w:rFonts w:ascii="Times New Roman" w:eastAsia="Times New Roman" w:hAnsi="Times New Roman" w:cs="Times New Roman"/>
          <w:sz w:val="24"/>
          <w:szCs w:val="24"/>
        </w:rPr>
      </w:pPr>
      <w:ins w:id="247" w:author="Unknown">
        <w:r w:rsidRPr="00B2366C">
          <w:rPr>
            <w:rFonts w:ascii="Courier New" w:eastAsia="Times New Roman" w:hAnsi="Courier New" w:cs="Courier New"/>
            <w:sz w:val="20"/>
          </w:rPr>
          <w:t>01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.&lt;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?xml version="1.0"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B2366C">
          <w:rPr>
            <w:rFonts w:ascii="Courier New" w:eastAsia="Times New Roman" w:hAnsi="Courier New" w:cs="Courier New"/>
            <w:sz w:val="20"/>
          </w:rPr>
          <w:t>encoding="utf-8"?&gt;</w:t>
        </w:r>
      </w:ins>
    </w:p>
    <w:p w:rsidR="00B2366C" w:rsidRPr="00B2366C" w:rsidRDefault="00B2366C" w:rsidP="00B2366C">
      <w:pPr>
        <w:spacing w:after="0" w:line="240" w:lineRule="auto"/>
        <w:rPr>
          <w:ins w:id="248" w:author="Unknown"/>
          <w:rFonts w:ascii="Times New Roman" w:eastAsia="Times New Roman" w:hAnsi="Times New Roman" w:cs="Times New Roman"/>
          <w:sz w:val="24"/>
          <w:szCs w:val="24"/>
        </w:rPr>
      </w:pPr>
      <w:ins w:id="249" w:author="Unknown">
        <w:r w:rsidRPr="00B2366C">
          <w:rPr>
            <w:rFonts w:ascii="Courier New" w:eastAsia="Times New Roman" w:hAnsi="Courier New" w:cs="Courier New"/>
            <w:sz w:val="20"/>
          </w:rPr>
          <w:t>02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.&lt;</w:t>
        </w:r>
        <w:proofErr w:type="spellStart"/>
        <w:proofErr w:type="gramEnd"/>
        <w:r w:rsidRPr="00B2366C">
          <w:rPr>
            <w:rFonts w:ascii="Courier New" w:eastAsia="Times New Roman" w:hAnsi="Courier New" w:cs="Courier New"/>
            <w:sz w:val="20"/>
          </w:rPr>
          <w:t>GridView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xmlns:android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="</w:t>
        </w:r>
        <w:r w:rsidRPr="00B2366C">
          <w:rPr>
            <w:rFonts w:ascii="Courier New" w:eastAsia="Times New Roman" w:hAnsi="Courier New" w:cs="Courier New"/>
            <w:sz w:val="20"/>
          </w:rPr>
          <w:fldChar w:fldCharType="begin"/>
        </w:r>
        <w:r w:rsidRPr="00B2366C">
          <w:rPr>
            <w:rFonts w:ascii="Courier New" w:eastAsia="Times New Roman" w:hAnsi="Courier New" w:cs="Courier New"/>
            <w:sz w:val="20"/>
          </w:rPr>
          <w:instrText xml:space="preserve"> HYPERLINK "http://schemas.android.com/apk/res/android" </w:instrText>
        </w:r>
        <w:r w:rsidRPr="00B2366C">
          <w:rPr>
            <w:rFonts w:ascii="Courier New" w:eastAsia="Times New Roman" w:hAnsi="Courier New" w:cs="Courier New"/>
            <w:sz w:val="20"/>
          </w:rPr>
          <w:fldChar w:fldCharType="separate"/>
        </w:r>
        <w:r w:rsidRPr="00B2366C">
          <w:rPr>
            <w:rFonts w:ascii="Courier New" w:eastAsia="Times New Roman" w:hAnsi="Courier New" w:cs="Courier New"/>
            <w:color w:val="0000FF"/>
            <w:sz w:val="20"/>
            <w:u w:val="single"/>
          </w:rPr>
          <w:t>http://schemas.android.com/apk/res/android</w:t>
        </w:r>
        <w:r w:rsidRPr="00B2366C">
          <w:rPr>
            <w:rFonts w:ascii="Courier New" w:eastAsia="Times New Roman" w:hAnsi="Courier New" w:cs="Courier New"/>
            <w:sz w:val="20"/>
          </w:rPr>
          <w:fldChar w:fldCharType="end"/>
        </w:r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50" w:author="Unknown"/>
          <w:rFonts w:ascii="Times New Roman" w:eastAsia="Times New Roman" w:hAnsi="Times New Roman" w:cs="Times New Roman"/>
          <w:sz w:val="24"/>
          <w:szCs w:val="24"/>
        </w:rPr>
      </w:pPr>
      <w:ins w:id="251" w:author="Unknown">
        <w:r w:rsidRPr="00B2366C">
          <w:rPr>
            <w:rFonts w:ascii="Courier New" w:eastAsia="Times New Roman" w:hAnsi="Courier New" w:cs="Courier New"/>
            <w:sz w:val="20"/>
          </w:rPr>
          <w:t>03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.android:id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="@+id/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sdcard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52" w:author="Unknown"/>
          <w:rFonts w:ascii="Times New Roman" w:eastAsia="Times New Roman" w:hAnsi="Times New Roman" w:cs="Times New Roman"/>
          <w:sz w:val="24"/>
          <w:szCs w:val="24"/>
        </w:rPr>
      </w:pPr>
      <w:ins w:id="253" w:author="Unknown">
        <w:r w:rsidRPr="00B2366C">
          <w:rPr>
            <w:rFonts w:ascii="Courier New" w:eastAsia="Times New Roman" w:hAnsi="Courier New" w:cs="Courier New"/>
            <w:sz w:val="20"/>
          </w:rPr>
          <w:t>04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.android:layout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_width="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fill_parent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54" w:author="Unknown"/>
          <w:rFonts w:ascii="Times New Roman" w:eastAsia="Times New Roman" w:hAnsi="Times New Roman" w:cs="Times New Roman"/>
          <w:sz w:val="24"/>
          <w:szCs w:val="24"/>
        </w:rPr>
      </w:pPr>
      <w:ins w:id="255" w:author="Unknown">
        <w:r w:rsidRPr="00B2366C">
          <w:rPr>
            <w:rFonts w:ascii="Courier New" w:eastAsia="Times New Roman" w:hAnsi="Courier New" w:cs="Courier New"/>
            <w:sz w:val="20"/>
          </w:rPr>
          <w:t>05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.android:layout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_height="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fill_parent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56" w:author="Unknown"/>
          <w:rFonts w:ascii="Times New Roman" w:eastAsia="Times New Roman" w:hAnsi="Times New Roman" w:cs="Times New Roman"/>
          <w:sz w:val="24"/>
          <w:szCs w:val="24"/>
        </w:rPr>
      </w:pPr>
      <w:ins w:id="257" w:author="Unknown">
        <w:r w:rsidRPr="00B2366C">
          <w:rPr>
            <w:rFonts w:ascii="Courier New" w:eastAsia="Times New Roman" w:hAnsi="Courier New" w:cs="Courier New"/>
            <w:sz w:val="20"/>
          </w:rPr>
          <w:t>06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.android:padding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="10dp"</w:t>
        </w:r>
      </w:ins>
    </w:p>
    <w:p w:rsidR="00B2366C" w:rsidRPr="00B2366C" w:rsidRDefault="00B2366C" w:rsidP="00B2366C">
      <w:pPr>
        <w:spacing w:after="0" w:line="240" w:lineRule="auto"/>
        <w:rPr>
          <w:ins w:id="258" w:author="Unknown"/>
          <w:rFonts w:ascii="Times New Roman" w:eastAsia="Times New Roman" w:hAnsi="Times New Roman" w:cs="Times New Roman"/>
          <w:sz w:val="24"/>
          <w:szCs w:val="24"/>
        </w:rPr>
      </w:pPr>
      <w:ins w:id="259" w:author="Unknown">
        <w:r w:rsidRPr="00B2366C">
          <w:rPr>
            <w:rFonts w:ascii="Courier New" w:eastAsia="Times New Roman" w:hAnsi="Courier New" w:cs="Courier New"/>
            <w:sz w:val="20"/>
          </w:rPr>
          <w:t>07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.android:verticalSpacing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="10dp"</w:t>
        </w:r>
      </w:ins>
    </w:p>
    <w:p w:rsidR="00B2366C" w:rsidRPr="00B2366C" w:rsidRDefault="00B2366C" w:rsidP="00B2366C">
      <w:pPr>
        <w:spacing w:after="0" w:line="240" w:lineRule="auto"/>
        <w:rPr>
          <w:ins w:id="260" w:author="Unknown"/>
          <w:rFonts w:ascii="Times New Roman" w:eastAsia="Times New Roman" w:hAnsi="Times New Roman" w:cs="Times New Roman"/>
          <w:sz w:val="24"/>
          <w:szCs w:val="24"/>
        </w:rPr>
      </w:pPr>
      <w:ins w:id="261" w:author="Unknown">
        <w:r w:rsidRPr="00B2366C">
          <w:rPr>
            <w:rFonts w:ascii="Courier New" w:eastAsia="Times New Roman" w:hAnsi="Courier New" w:cs="Courier New"/>
            <w:sz w:val="20"/>
          </w:rPr>
          <w:t>08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.android:horizontalSpacing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="10dp"</w:t>
        </w:r>
      </w:ins>
    </w:p>
    <w:p w:rsidR="00B2366C" w:rsidRPr="00B2366C" w:rsidRDefault="00B2366C" w:rsidP="00B2366C">
      <w:pPr>
        <w:spacing w:after="0" w:line="240" w:lineRule="auto"/>
        <w:rPr>
          <w:ins w:id="262" w:author="Unknown"/>
          <w:rFonts w:ascii="Times New Roman" w:eastAsia="Times New Roman" w:hAnsi="Times New Roman" w:cs="Times New Roman"/>
          <w:sz w:val="24"/>
          <w:szCs w:val="24"/>
        </w:rPr>
      </w:pPr>
      <w:ins w:id="263" w:author="Unknown">
        <w:r w:rsidRPr="00B2366C">
          <w:rPr>
            <w:rFonts w:ascii="Courier New" w:eastAsia="Times New Roman" w:hAnsi="Courier New" w:cs="Courier New"/>
            <w:sz w:val="20"/>
          </w:rPr>
          <w:t>09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.android:numColumns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auto_fit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64" w:author="Unknown"/>
          <w:rFonts w:ascii="Times New Roman" w:eastAsia="Times New Roman" w:hAnsi="Times New Roman" w:cs="Times New Roman"/>
          <w:sz w:val="24"/>
          <w:szCs w:val="24"/>
        </w:rPr>
      </w:pPr>
      <w:ins w:id="265" w:author="Unknown">
        <w:r w:rsidRPr="00B2366C">
          <w:rPr>
            <w:rFonts w:ascii="Courier New" w:eastAsia="Times New Roman" w:hAnsi="Courier New" w:cs="Courier New"/>
            <w:sz w:val="20"/>
          </w:rPr>
          <w:t>10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.android:columnWidth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="90dp"</w:t>
        </w:r>
      </w:ins>
    </w:p>
    <w:p w:rsidR="00B2366C" w:rsidRPr="00B2366C" w:rsidRDefault="00B2366C" w:rsidP="00B2366C">
      <w:pPr>
        <w:spacing w:after="0" w:line="240" w:lineRule="auto"/>
        <w:rPr>
          <w:ins w:id="266" w:author="Unknown"/>
          <w:rFonts w:ascii="Times New Roman" w:eastAsia="Times New Roman" w:hAnsi="Times New Roman" w:cs="Times New Roman"/>
          <w:sz w:val="24"/>
          <w:szCs w:val="24"/>
        </w:rPr>
      </w:pPr>
      <w:ins w:id="267" w:author="Unknown">
        <w:r w:rsidRPr="00B2366C">
          <w:rPr>
            <w:rFonts w:ascii="Courier New" w:eastAsia="Times New Roman" w:hAnsi="Courier New" w:cs="Courier New"/>
            <w:sz w:val="20"/>
          </w:rPr>
          <w:t>11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.android:stretchMode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columnWidth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"</w:t>
        </w:r>
      </w:ins>
    </w:p>
    <w:p w:rsidR="00B2366C" w:rsidRPr="00B2366C" w:rsidRDefault="00B2366C" w:rsidP="00B2366C">
      <w:pPr>
        <w:spacing w:after="0" w:line="240" w:lineRule="auto"/>
        <w:rPr>
          <w:ins w:id="268" w:author="Unknown"/>
          <w:rFonts w:ascii="Times New Roman" w:eastAsia="Times New Roman" w:hAnsi="Times New Roman" w:cs="Times New Roman"/>
          <w:sz w:val="24"/>
          <w:szCs w:val="24"/>
        </w:rPr>
      </w:pPr>
      <w:ins w:id="269" w:author="Unknown">
        <w:r w:rsidRPr="00B2366C">
          <w:rPr>
            <w:rFonts w:ascii="Courier New" w:eastAsia="Times New Roman" w:hAnsi="Courier New" w:cs="Courier New"/>
            <w:sz w:val="20"/>
          </w:rPr>
          <w:t>12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.android:gravity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="center"</w:t>
        </w:r>
      </w:ins>
    </w:p>
    <w:p w:rsidR="00B2366C" w:rsidRPr="00B2366C" w:rsidRDefault="00B2366C" w:rsidP="00B2366C">
      <w:pPr>
        <w:spacing w:after="0" w:line="240" w:lineRule="auto"/>
        <w:rPr>
          <w:ins w:id="270" w:author="Unknown"/>
          <w:rFonts w:ascii="Times New Roman" w:eastAsia="Times New Roman" w:hAnsi="Times New Roman" w:cs="Times New Roman"/>
          <w:sz w:val="24"/>
          <w:szCs w:val="24"/>
        </w:rPr>
      </w:pPr>
      <w:ins w:id="271" w:author="Unknown">
        <w:r w:rsidRPr="00B2366C">
          <w:rPr>
            <w:rFonts w:ascii="Courier New" w:eastAsia="Times New Roman" w:hAnsi="Courier New" w:cs="Courier New"/>
            <w:sz w:val="20"/>
          </w:rPr>
          <w:t>13</w:t>
        </w:r>
        <w:proofErr w:type="gramStart"/>
        <w:r w:rsidRPr="00B2366C">
          <w:rPr>
            <w:rFonts w:ascii="Courier New" w:eastAsia="Times New Roman" w:hAnsi="Courier New" w:cs="Courier New"/>
            <w:sz w:val="20"/>
          </w:rPr>
          <w:t>./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&gt;</w:t>
        </w:r>
      </w:ins>
    </w:p>
    <w:p w:rsidR="00B2366C" w:rsidRPr="00B2366C" w:rsidRDefault="00B2366C" w:rsidP="00B2366C">
      <w:pPr>
        <w:spacing w:after="240" w:line="240" w:lineRule="auto"/>
        <w:rPr>
          <w:ins w:id="272" w:author="Unknown"/>
          <w:rFonts w:ascii="Times New Roman" w:eastAsia="Times New Roman" w:hAnsi="Times New Roman" w:cs="Times New Roman"/>
          <w:sz w:val="24"/>
          <w:szCs w:val="24"/>
        </w:rPr>
      </w:pPr>
      <w:ins w:id="27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In order for this to work, you need to 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"http://www.anddev.org/emulating_a_sd-card-t263.html"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emulate an SD card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>Enjoy!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UPDATE: In order to be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bale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to view thumbnails images from the SD Card, Android needs to create them first, hence you should start the Gallery application that comes preinstalled, and open the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sdcard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folder which will automatically create thumbnails for the images stored on your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sdcard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. This is a current shortcoming of the SDK that will be fixed in future releases 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(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"http://groups.google.com/group/android-developers/browse_thread/thread/3f01b284e2537312/fa9487d19db4907e"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http://groups.google.com/group/android-developers/browse_thread/thread/3f01b284e2537312/fa9487d19db4907e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).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UPDATE: For some reason, if you use </w:t>
        </w:r>
      </w:ins>
    </w:p>
    <w:p w:rsidR="00B2366C" w:rsidRPr="00B2366C" w:rsidRDefault="00B2366C" w:rsidP="00B2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4" w:author="Unknown"/>
          <w:rFonts w:ascii="Courier New" w:eastAsia="Times New Roman" w:hAnsi="Courier New" w:cs="Courier New"/>
          <w:sz w:val="20"/>
          <w:szCs w:val="20"/>
        </w:rPr>
      </w:pPr>
      <w:proofErr w:type="spellStart"/>
      <w:ins w:id="275" w:author="Unknown">
        <w:r w:rsidRPr="00B2366C">
          <w:rPr>
            <w:rFonts w:ascii="Courier New" w:eastAsia="Times New Roman" w:hAnsi="Courier New" w:cs="Courier New"/>
            <w:sz w:val="20"/>
            <w:szCs w:val="20"/>
          </w:rPr>
          <w:t>MediaStore.Images.Thumbnails.IMAGE_ID</w:t>
        </w:r>
        <w:proofErr w:type="spellEnd"/>
      </w:ins>
    </w:p>
    <w:p w:rsidR="00B2366C" w:rsidRPr="00B2366C" w:rsidRDefault="00B2366C" w:rsidP="00B2366C">
      <w:pPr>
        <w:spacing w:after="0" w:line="240" w:lineRule="auto"/>
        <w:rPr>
          <w:ins w:id="276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77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like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in the previous version of the above code, the images are not </w:t>
        </w:r>
        <w:r w:rsidRPr="00B2366C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always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displayed on the screen. Changing to </w:t>
        </w:r>
      </w:ins>
    </w:p>
    <w:p w:rsidR="00B2366C" w:rsidRPr="00B2366C" w:rsidRDefault="00B2366C" w:rsidP="00B236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8" w:author="Unknown"/>
          <w:rFonts w:ascii="Courier New" w:eastAsia="Times New Roman" w:hAnsi="Courier New" w:cs="Courier New"/>
          <w:sz w:val="20"/>
          <w:szCs w:val="20"/>
        </w:rPr>
      </w:pPr>
      <w:proofErr w:type="spellStart"/>
      <w:ins w:id="279" w:author="Unknown">
        <w:r w:rsidRPr="00B2366C">
          <w:rPr>
            <w:rFonts w:ascii="Courier New" w:eastAsia="Times New Roman" w:hAnsi="Courier New" w:cs="Courier New"/>
            <w:sz w:val="20"/>
            <w:szCs w:val="20"/>
          </w:rPr>
          <w:t>MediaStore.Images.Thumbnails._ID</w:t>
        </w:r>
        <w:proofErr w:type="spellEnd"/>
      </w:ins>
    </w:p>
    <w:p w:rsidR="00B2366C" w:rsidRPr="00B2366C" w:rsidRDefault="00B2366C" w:rsidP="00B2366C">
      <w:pPr>
        <w:spacing w:after="0" w:line="240" w:lineRule="auto"/>
        <w:rPr>
          <w:ins w:id="28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81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seems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to solve the problem. I will look more into why and get back to you.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Furthermore, some images have the wrong path attached to them.  I changed the creation of the cursor object from </w:t>
        </w:r>
      </w:ins>
    </w:p>
    <w:p w:rsidR="00B2366C" w:rsidRPr="00B2366C" w:rsidRDefault="00B2366C" w:rsidP="00B2366C">
      <w:pPr>
        <w:spacing w:after="0" w:line="240" w:lineRule="auto"/>
        <w:rPr>
          <w:ins w:id="282" w:author="Unknown"/>
          <w:rFonts w:ascii="Times New Roman" w:eastAsia="Times New Roman" w:hAnsi="Times New Roman" w:cs="Times New Roman"/>
          <w:sz w:val="24"/>
          <w:szCs w:val="24"/>
        </w:rPr>
      </w:pPr>
      <w:ins w:id="28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"viewSource" \o "view source"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284" w:author="Unknown"/>
          <w:rFonts w:ascii="Times New Roman" w:eastAsia="Times New Roman" w:hAnsi="Times New Roman" w:cs="Times New Roman"/>
          <w:sz w:val="24"/>
          <w:szCs w:val="24"/>
        </w:rPr>
      </w:pPr>
      <w:ins w:id="285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"printSource" \o "print"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"about" \o "?"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286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87" w:author="Unknown">
        <w:r w:rsidRPr="00B2366C">
          <w:rPr>
            <w:rFonts w:ascii="Courier New" w:eastAsia="Times New Roman" w:hAnsi="Courier New" w:cs="Courier New"/>
            <w:sz w:val="20"/>
          </w:rPr>
          <w:t>1.cursor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managedQuery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MediaStore.Images.Thumbnails.EXTERNAL_CONTENT_URI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288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89" w:author="Unknown">
        <w:r w:rsidRPr="00B2366C">
          <w:rPr>
            <w:rFonts w:ascii="Courier New" w:eastAsia="Times New Roman" w:hAnsi="Courier New" w:cs="Courier New"/>
            <w:sz w:val="20"/>
          </w:rPr>
          <w:t>2.projection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 // Which columns to return</w:t>
        </w:r>
      </w:ins>
    </w:p>
    <w:p w:rsidR="00B2366C" w:rsidRPr="00B2366C" w:rsidRDefault="00B2366C" w:rsidP="00B2366C">
      <w:pPr>
        <w:spacing w:after="0" w:line="240" w:lineRule="auto"/>
        <w:rPr>
          <w:ins w:id="29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91" w:author="Unknown">
        <w:r w:rsidRPr="00B2366C">
          <w:rPr>
            <w:rFonts w:ascii="Courier New" w:eastAsia="Times New Roman" w:hAnsi="Courier New" w:cs="Courier New"/>
            <w:sz w:val="20"/>
          </w:rPr>
          <w:t>3.null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       // Return all rows</w:t>
        </w:r>
      </w:ins>
    </w:p>
    <w:p w:rsidR="00B2366C" w:rsidRPr="00B2366C" w:rsidRDefault="00B2366C" w:rsidP="00B2366C">
      <w:pPr>
        <w:spacing w:after="0" w:line="240" w:lineRule="auto"/>
        <w:rPr>
          <w:ins w:id="292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93" w:author="Unknown">
        <w:r w:rsidRPr="00B2366C">
          <w:rPr>
            <w:rFonts w:ascii="Courier New" w:eastAsia="Times New Roman" w:hAnsi="Courier New" w:cs="Courier New"/>
            <w:sz w:val="20"/>
          </w:rPr>
          <w:t>4.null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29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95" w:author="Unknown">
        <w:r w:rsidRPr="00B2366C">
          <w:rPr>
            <w:rFonts w:ascii="Courier New" w:eastAsia="Times New Roman" w:hAnsi="Courier New" w:cs="Courier New"/>
            <w:sz w:val="20"/>
          </w:rPr>
          <w:t>5.null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);</w:t>
        </w:r>
      </w:ins>
    </w:p>
    <w:p w:rsidR="00B2366C" w:rsidRPr="00B2366C" w:rsidRDefault="00B2366C" w:rsidP="00B2366C">
      <w:pPr>
        <w:spacing w:after="0" w:line="240" w:lineRule="auto"/>
        <w:rPr>
          <w:ins w:id="296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97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to</w:t>
        </w:r>
        <w:proofErr w:type="gramEnd"/>
      </w:ins>
    </w:p>
    <w:p w:rsidR="00B2366C" w:rsidRPr="00B2366C" w:rsidRDefault="00B2366C" w:rsidP="00B2366C">
      <w:pPr>
        <w:spacing w:after="0" w:line="240" w:lineRule="auto"/>
        <w:rPr>
          <w:ins w:id="298" w:author="Unknown"/>
          <w:rFonts w:ascii="Times New Roman" w:eastAsia="Times New Roman" w:hAnsi="Times New Roman" w:cs="Times New Roman"/>
          <w:sz w:val="24"/>
          <w:szCs w:val="24"/>
        </w:rPr>
      </w:pPr>
      <w:ins w:id="299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"viewSource" \o "view source"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</w:t>
        </w:r>
        <w:proofErr w:type="gramEnd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source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300" w:author="Unknown"/>
          <w:rFonts w:ascii="Times New Roman" w:eastAsia="Times New Roman" w:hAnsi="Times New Roman" w:cs="Times New Roman"/>
          <w:sz w:val="24"/>
          <w:szCs w:val="24"/>
        </w:rPr>
      </w:pPr>
      <w:ins w:id="301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"printSource" \o "print"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"http://mobile.dzone.com/news/displaying-images-sd-card" \l "about" \o "?"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302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03" w:author="Unknown">
        <w:r w:rsidRPr="00B2366C">
          <w:rPr>
            <w:rFonts w:ascii="Courier New" w:eastAsia="Times New Roman" w:hAnsi="Courier New" w:cs="Courier New"/>
            <w:sz w:val="20"/>
          </w:rPr>
          <w:t>1.cursor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 xml:space="preserve"> =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managedQuery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 xml:space="preserve">( </w:t>
        </w:r>
        <w:proofErr w:type="spellStart"/>
        <w:r w:rsidRPr="00B2366C">
          <w:rPr>
            <w:rFonts w:ascii="Courier New" w:eastAsia="Times New Roman" w:hAnsi="Courier New" w:cs="Courier New"/>
            <w:sz w:val="20"/>
          </w:rPr>
          <w:t>MediaStore.Images.Thumbnails.EXTERNAL_CONTENT_URI</w:t>
        </w:r>
        <w:proofErr w:type="spell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304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05" w:author="Unknown">
        <w:r w:rsidRPr="00B2366C">
          <w:rPr>
            <w:rFonts w:ascii="Courier New" w:eastAsia="Times New Roman" w:hAnsi="Courier New" w:cs="Courier New"/>
            <w:sz w:val="20"/>
          </w:rPr>
          <w:t>2.projection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 // Which columns to return</w:t>
        </w:r>
      </w:ins>
    </w:p>
    <w:p w:rsidR="00B2366C" w:rsidRPr="00B2366C" w:rsidRDefault="00B2366C" w:rsidP="00B2366C">
      <w:pPr>
        <w:spacing w:after="0" w:line="240" w:lineRule="auto"/>
        <w:rPr>
          <w:ins w:id="306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07" w:author="Unknown">
        <w:r w:rsidRPr="00B2366C">
          <w:rPr>
            <w:rFonts w:ascii="Courier New" w:eastAsia="Times New Roman" w:hAnsi="Courier New" w:cs="Courier New"/>
            <w:sz w:val="20"/>
          </w:rPr>
          <w:t>3.null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       // Return all rows</w:t>
        </w:r>
      </w:ins>
    </w:p>
    <w:p w:rsidR="00B2366C" w:rsidRPr="00B2366C" w:rsidRDefault="00B2366C" w:rsidP="00B2366C">
      <w:pPr>
        <w:spacing w:after="0" w:line="240" w:lineRule="auto"/>
        <w:rPr>
          <w:ins w:id="308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09" w:author="Unknown">
        <w:r w:rsidRPr="00B2366C">
          <w:rPr>
            <w:rFonts w:ascii="Courier New" w:eastAsia="Times New Roman" w:hAnsi="Courier New" w:cs="Courier New"/>
            <w:sz w:val="20"/>
          </w:rPr>
          <w:t>4.null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,</w:t>
        </w:r>
      </w:ins>
    </w:p>
    <w:p w:rsidR="00B2366C" w:rsidRPr="00B2366C" w:rsidRDefault="00B2366C" w:rsidP="00B2366C">
      <w:pPr>
        <w:spacing w:after="0" w:line="240" w:lineRule="auto"/>
        <w:rPr>
          <w:ins w:id="310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11" w:author="Unknown">
        <w:r w:rsidRPr="00B2366C">
          <w:rPr>
            <w:rFonts w:ascii="Courier New" w:eastAsia="Times New Roman" w:hAnsi="Courier New" w:cs="Courier New"/>
            <w:sz w:val="20"/>
          </w:rPr>
          <w:t>5.MediaStore.Images.Thumbnails.IMAGE</w:t>
        </w:r>
        <w:proofErr w:type="gramEnd"/>
        <w:r w:rsidRPr="00B2366C">
          <w:rPr>
            <w:rFonts w:ascii="Courier New" w:eastAsia="Times New Roman" w:hAnsi="Courier New" w:cs="Courier New"/>
            <w:sz w:val="20"/>
          </w:rPr>
          <w:t>_ID);</w:t>
        </w:r>
      </w:ins>
    </w:p>
    <w:p w:rsidR="00B2366C" w:rsidRPr="00B2366C" w:rsidRDefault="00B2366C" w:rsidP="00B2366C">
      <w:pPr>
        <w:spacing w:after="0" w:line="240" w:lineRule="auto"/>
        <w:rPr>
          <w:ins w:id="312" w:author="Unknown"/>
          <w:rFonts w:ascii="Times New Roman" w:eastAsia="Times New Roman" w:hAnsi="Times New Roman" w:cs="Times New Roman"/>
          <w:sz w:val="24"/>
          <w:szCs w:val="24"/>
        </w:rPr>
      </w:pPr>
      <w:ins w:id="31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References</w:t>
        </w:r>
      </w:ins>
    </w:p>
    <w:p w:rsidR="00B2366C" w:rsidRPr="00B2366C" w:rsidRDefault="00B2366C" w:rsidP="00B2366C">
      <w:pPr>
        <w:spacing w:after="0" w:line="240" w:lineRule="auto"/>
        <w:rPr>
          <w:ins w:id="314" w:author="Unknown"/>
          <w:rFonts w:ascii="Times New Roman" w:eastAsia="Times New Roman" w:hAnsi="Times New Roman" w:cs="Times New Roman"/>
          <w:sz w:val="24"/>
          <w:szCs w:val="24"/>
        </w:rPr>
      </w:pPr>
      <w:ins w:id="315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Reference: </w:t>
        </w:r>
      </w:ins>
    </w:p>
    <w:p w:rsidR="00B2366C" w:rsidRPr="00B2366C" w:rsidRDefault="00B2366C" w:rsidP="00B2366C">
      <w:pPr>
        <w:spacing w:after="75" w:line="240" w:lineRule="auto"/>
        <w:rPr>
          <w:ins w:id="316" w:author="Unknown"/>
          <w:rFonts w:ascii="Times New Roman" w:eastAsia="Times New Roman" w:hAnsi="Times New Roman" w:cs="Times New Roman"/>
          <w:sz w:val="24"/>
          <w:szCs w:val="24"/>
        </w:rPr>
      </w:pPr>
      <w:ins w:id="317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"http://mihaifonoage.blogspot.com/2009/09/displaying-images-from-sd-card-in.html"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Displaying images from SD card in Android 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spacing w:after="0" w:line="240" w:lineRule="auto"/>
        <w:rPr>
          <w:ins w:id="318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319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Published at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DZone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with permission of 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"http://mobile.dzone.com/users/fonoage81"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spell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Mihai</w:t>
        </w:r>
        <w:proofErr w:type="spellEnd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Fonoage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, author and </w:t>
        </w:r>
        <w:proofErr w:type="spellStart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DZone</w:t>
        </w:r>
        <w:proofErr w:type="spell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MVB.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 (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"http://mihaifonoage.blogspot.com/2009/09/displaying-images-from-sd-card-in.html" \t "_blank"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proofErr w:type="gramStart"/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source</w:t>
        </w:r>
        <w:proofErr w:type="gramEnd"/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B2366C" w:rsidRPr="00B2366C" w:rsidRDefault="00B2366C" w:rsidP="00B2366C">
      <w:pPr>
        <w:spacing w:before="100" w:beforeAutospacing="1" w:after="100" w:afterAutospacing="1" w:line="240" w:lineRule="auto"/>
        <w:rPr>
          <w:ins w:id="320" w:author="Unknown"/>
          <w:rFonts w:ascii="Times New Roman" w:eastAsia="Times New Roman" w:hAnsi="Times New Roman" w:cs="Times New Roman"/>
          <w:color w:val="666666"/>
          <w:sz w:val="17"/>
          <w:szCs w:val="17"/>
        </w:rPr>
      </w:pPr>
      <w:ins w:id="321" w:author="Unknown">
        <w:r w:rsidRPr="00B2366C">
          <w:rPr>
            <w:rFonts w:ascii="Times New Roman" w:eastAsia="Times New Roman" w:hAnsi="Times New Roman" w:cs="Times New Roman"/>
            <w:i/>
            <w:iCs/>
            <w:color w:val="666666"/>
            <w:sz w:val="17"/>
          </w:rPr>
          <w:t xml:space="preserve">(Note: Opinions expressed in this article and its replies are the opinions of their respective authors and not those of </w:t>
        </w:r>
        <w:proofErr w:type="spellStart"/>
        <w:r w:rsidRPr="00B2366C">
          <w:rPr>
            <w:rFonts w:ascii="Times New Roman" w:eastAsia="Times New Roman" w:hAnsi="Times New Roman" w:cs="Times New Roman"/>
            <w:i/>
            <w:iCs/>
            <w:color w:val="666666"/>
            <w:sz w:val="17"/>
          </w:rPr>
          <w:t>DZone</w:t>
        </w:r>
        <w:proofErr w:type="spellEnd"/>
        <w:r w:rsidRPr="00B2366C">
          <w:rPr>
            <w:rFonts w:ascii="Times New Roman" w:eastAsia="Times New Roman" w:hAnsi="Times New Roman" w:cs="Times New Roman"/>
            <w:i/>
            <w:iCs/>
            <w:color w:val="666666"/>
            <w:sz w:val="17"/>
          </w:rPr>
          <w:t>, Inc.)</w:t>
        </w:r>
      </w:ins>
    </w:p>
    <w:p w:rsidR="00B2366C" w:rsidRPr="00B2366C" w:rsidRDefault="00B2366C" w:rsidP="00B2366C">
      <w:pPr>
        <w:spacing w:after="0" w:line="240" w:lineRule="auto"/>
        <w:rPr>
          <w:ins w:id="322" w:author="Unknown"/>
          <w:rFonts w:ascii="Times New Roman" w:eastAsia="Times New Roman" w:hAnsi="Times New Roman" w:cs="Times New Roman"/>
          <w:sz w:val="24"/>
          <w:szCs w:val="24"/>
        </w:rPr>
      </w:pPr>
      <w:ins w:id="323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t xml:space="preserve">Tags: </w:t>
        </w:r>
      </w:ins>
    </w:p>
    <w:p w:rsidR="00B2366C" w:rsidRPr="00B2366C" w:rsidRDefault="00B2366C" w:rsidP="00B2366C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324" w:author="Unknown"/>
          <w:rFonts w:ascii="Times New Roman" w:eastAsia="Times New Roman" w:hAnsi="Times New Roman" w:cs="Times New Roman"/>
          <w:sz w:val="24"/>
          <w:szCs w:val="24"/>
        </w:rPr>
      </w:pPr>
      <w:ins w:id="325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"http://mobile.dzone.com/category/tags/android" \o ""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android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B2366C" w:rsidRPr="00B2366C" w:rsidRDefault="00B2366C" w:rsidP="00B2366C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326" w:author="Unknown"/>
          <w:rFonts w:ascii="Times New Roman" w:eastAsia="Times New Roman" w:hAnsi="Times New Roman" w:cs="Times New Roman"/>
          <w:sz w:val="24"/>
          <w:szCs w:val="24"/>
        </w:rPr>
      </w:pPr>
      <w:ins w:id="327" w:author="Unknown"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"http://mobile.dzone.com/category/dzone-taxonomy/java" \o "" </w:instrTex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B2366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  <w:r w:rsidRPr="00B2366C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000000" w:rsidRDefault="00B2366C" w:rsidP="00B2366C">
      <w:pPr>
        <w:spacing w:before="100" w:beforeAutospacing="1" w:after="100" w:afterAutospacing="1" w:line="240" w:lineRule="auto"/>
        <w:outlineLvl w:val="1"/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02084"/>
    <w:multiLevelType w:val="multilevel"/>
    <w:tmpl w:val="2136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90551"/>
    <w:multiLevelType w:val="multilevel"/>
    <w:tmpl w:val="4F9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5E5709"/>
    <w:multiLevelType w:val="multilevel"/>
    <w:tmpl w:val="7A74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32582"/>
    <w:multiLevelType w:val="multilevel"/>
    <w:tmpl w:val="278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57E01"/>
    <w:multiLevelType w:val="multilevel"/>
    <w:tmpl w:val="9E1C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45608C"/>
    <w:multiLevelType w:val="multilevel"/>
    <w:tmpl w:val="5910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3335B6"/>
    <w:multiLevelType w:val="multilevel"/>
    <w:tmpl w:val="9ECC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1B3298"/>
    <w:multiLevelType w:val="multilevel"/>
    <w:tmpl w:val="5BB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F46D3C"/>
    <w:multiLevelType w:val="multilevel"/>
    <w:tmpl w:val="C730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1F01E2"/>
    <w:multiLevelType w:val="multilevel"/>
    <w:tmpl w:val="B9E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C8D1280"/>
    <w:multiLevelType w:val="multilevel"/>
    <w:tmpl w:val="D0E8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192BA8"/>
    <w:multiLevelType w:val="multilevel"/>
    <w:tmpl w:val="0AFC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86BB0"/>
    <w:multiLevelType w:val="multilevel"/>
    <w:tmpl w:val="14B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42EA3"/>
    <w:multiLevelType w:val="multilevel"/>
    <w:tmpl w:val="E3BA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12"/>
  </w:num>
  <w:num w:numId="6">
    <w:abstractNumId w:val="9"/>
  </w:num>
  <w:num w:numId="7">
    <w:abstractNumId w:val="5"/>
  </w:num>
  <w:num w:numId="8">
    <w:abstractNumId w:val="6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366C"/>
    <w:rsid w:val="00B23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3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23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3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36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236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36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366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36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66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2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236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2366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236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2366C"/>
    <w:rPr>
      <w:rFonts w:ascii="Arial" w:eastAsia="Times New Roman" w:hAnsi="Arial" w:cs="Arial"/>
      <w:vanish/>
      <w:sz w:val="16"/>
      <w:szCs w:val="16"/>
    </w:rPr>
  </w:style>
  <w:style w:type="character" w:customStyle="1" w:styleId="print-link">
    <w:name w:val="print-link"/>
    <w:basedOn w:val="DefaultParagraphFont"/>
    <w:rsid w:val="00B2366C"/>
  </w:style>
  <w:style w:type="character" w:styleId="HTMLCode">
    <w:name w:val="HTML Code"/>
    <w:basedOn w:val="DefaultParagraphFont"/>
    <w:uiPriority w:val="99"/>
    <w:semiHidden/>
    <w:unhideWhenUsed/>
    <w:rsid w:val="00B2366C"/>
    <w:rPr>
      <w:rFonts w:ascii="Courier New" w:eastAsia="Times New Roman" w:hAnsi="Courier New" w:cs="Courier New"/>
      <w:sz w:val="20"/>
      <w:szCs w:val="20"/>
    </w:rPr>
  </w:style>
  <w:style w:type="character" w:customStyle="1" w:styleId="content">
    <w:name w:val="content"/>
    <w:basedOn w:val="DefaultParagraphFont"/>
    <w:rsid w:val="00B2366C"/>
  </w:style>
  <w:style w:type="character" w:customStyle="1" w:styleId="block">
    <w:name w:val="block"/>
    <w:basedOn w:val="DefaultParagraphFont"/>
    <w:rsid w:val="00B236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6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2366C"/>
    <w:rPr>
      <w:i/>
      <w:iCs/>
    </w:rPr>
  </w:style>
  <w:style w:type="character" w:customStyle="1" w:styleId="acknowledgement">
    <w:name w:val="acknowledgement"/>
    <w:basedOn w:val="DefaultParagraphFont"/>
    <w:rsid w:val="00B2366C"/>
  </w:style>
  <w:style w:type="paragraph" w:customStyle="1" w:styleId="disclaimer">
    <w:name w:val="disclaimer"/>
    <w:basedOn w:val="Normal"/>
    <w:rsid w:val="00B23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366C"/>
    <w:rPr>
      <w:b/>
      <w:bCs/>
    </w:rPr>
  </w:style>
  <w:style w:type="character" w:customStyle="1" w:styleId="footer-header">
    <w:name w:val="footer-header"/>
    <w:basedOn w:val="DefaultParagraphFont"/>
    <w:rsid w:val="00B2366C"/>
  </w:style>
  <w:style w:type="character" w:customStyle="1" w:styleId="block-title">
    <w:name w:val="block-title"/>
    <w:basedOn w:val="DefaultParagraphFont"/>
    <w:rsid w:val="00B2366C"/>
  </w:style>
  <w:style w:type="paragraph" w:styleId="BalloonText">
    <w:name w:val="Balloon Text"/>
    <w:basedOn w:val="Normal"/>
    <w:link w:val="BalloonTextChar"/>
    <w:uiPriority w:val="99"/>
    <w:semiHidden/>
    <w:unhideWhenUsed/>
    <w:rsid w:val="00B23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02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38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7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1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5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5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1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45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372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19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1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8705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26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94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13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01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25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02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26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68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399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71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71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439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738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97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91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50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23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445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421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236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77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2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24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0657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867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9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78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915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15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886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17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29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63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563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35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0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16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856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73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081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59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43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4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5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3579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970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09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7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903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0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02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67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86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40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343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76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91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65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5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55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95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270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41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5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71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826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2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7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263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600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213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8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202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85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29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23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18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41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21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00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673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771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2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419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5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236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5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52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53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5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581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540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658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960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05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86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49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13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87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545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026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566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0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164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28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2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86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51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22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58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08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6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238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343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05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01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036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7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4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99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4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46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349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07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2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06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5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24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0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237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6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0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487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1714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02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2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39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0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14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52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10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46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39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32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766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5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045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271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8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27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062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851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2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39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853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9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506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3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0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43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9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23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69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21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35874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8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11583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87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3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57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47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45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04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77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06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52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079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8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713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20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5854">
                                  <w:marLeft w:val="18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5487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61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51721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3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7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3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84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1288</Words>
  <Characters>7345</Characters>
  <Application>Microsoft Office Word</Application>
  <DocSecurity>0</DocSecurity>
  <Lines>61</Lines>
  <Paragraphs>17</Paragraphs>
  <ScaleCrop>false</ScaleCrop>
  <Company>ucc</Company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lab1sys7</dc:creator>
  <cp:keywords/>
  <dc:description/>
  <cp:lastModifiedBy>lab1sys7</cp:lastModifiedBy>
  <cp:revision>2</cp:revision>
  <dcterms:created xsi:type="dcterms:W3CDTF">2008-01-01T09:07:00Z</dcterms:created>
  <dcterms:modified xsi:type="dcterms:W3CDTF">2008-01-01T09:08:00Z</dcterms:modified>
</cp:coreProperties>
</file>